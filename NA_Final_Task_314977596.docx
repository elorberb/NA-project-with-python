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2CD66" w14:textId="754B09F7" w:rsidR="009F099A" w:rsidRPr="00471AA4" w:rsidRDefault="009F099A" w:rsidP="7CC88C6E">
      <w:pPr>
        <w:rPr>
          <w:b/>
          <w:bCs/>
          <w:sz w:val="36"/>
          <w:szCs w:val="36"/>
        </w:rPr>
      </w:pPr>
      <w:r w:rsidRPr="00471AA4">
        <w:rPr>
          <w:b/>
          <w:bCs/>
          <w:sz w:val="36"/>
          <w:szCs w:val="36"/>
        </w:rPr>
        <w:t>Numerical Analysis</w:t>
      </w:r>
      <w:r w:rsidR="1C06D387" w:rsidRPr="7CC88C6E">
        <w:rPr>
          <w:b/>
          <w:bCs/>
          <w:sz w:val="36"/>
          <w:szCs w:val="36"/>
        </w:rPr>
        <w:t xml:space="preserve"> </w:t>
      </w:r>
    </w:p>
    <w:p w14:paraId="7800D06A" w14:textId="6D1425F5" w:rsidR="009F099A" w:rsidRDefault="1C06D387" w:rsidP="00E45979">
      <w:pPr>
        <w:rPr>
          <w:ins w:id="0" w:author="itay lorber" w:date="2021-02-19T10:14:00Z"/>
          <w:b/>
          <w:bCs/>
          <w:sz w:val="36"/>
          <w:szCs w:val="36"/>
          <w:rtl/>
        </w:rPr>
      </w:pPr>
      <w:r w:rsidRPr="7CC88C6E">
        <w:rPr>
          <w:b/>
          <w:bCs/>
          <w:sz w:val="36"/>
          <w:szCs w:val="36"/>
        </w:rPr>
        <w:t>Final</w:t>
      </w:r>
      <w:r w:rsidRPr="334B5160">
        <w:rPr>
          <w:b/>
          <w:bCs/>
          <w:sz w:val="36"/>
          <w:szCs w:val="36"/>
        </w:rPr>
        <w:t xml:space="preserve"> </w:t>
      </w:r>
      <w:r w:rsidR="297679DA" w:rsidRPr="67E812FC">
        <w:rPr>
          <w:b/>
          <w:bCs/>
          <w:sz w:val="36"/>
          <w:szCs w:val="36"/>
        </w:rPr>
        <w:t>task</w:t>
      </w:r>
    </w:p>
    <w:p w14:paraId="63AAFA29" w14:textId="18EE39C5" w:rsidR="006C51A2" w:rsidRPr="006C51A2" w:rsidRDefault="006C51A2" w:rsidP="00E45979">
      <w:pPr>
        <w:rPr>
          <w:ins w:id="1" w:author="itay lorber" w:date="2021-02-19T10:14:00Z"/>
          <w:b/>
          <w:bCs/>
          <w:sz w:val="28"/>
          <w:szCs w:val="28"/>
          <w:lang w:val="en-IL"/>
          <w:rPrChange w:id="2" w:author="itay lorber" w:date="2021-02-19T10:14:00Z">
            <w:rPr>
              <w:ins w:id="3" w:author="itay lorber" w:date="2021-02-19T10:14:00Z"/>
              <w:b/>
              <w:bCs/>
              <w:sz w:val="36"/>
              <w:szCs w:val="36"/>
              <w:lang w:val="en-IL"/>
            </w:rPr>
          </w:rPrChange>
        </w:rPr>
      </w:pPr>
      <w:ins w:id="4" w:author="itay lorber" w:date="2021-02-19T10:14:00Z">
        <w:r w:rsidRPr="006C51A2">
          <w:rPr>
            <w:b/>
            <w:bCs/>
            <w:sz w:val="28"/>
            <w:szCs w:val="28"/>
            <w:lang w:val="en-IL"/>
            <w:rPrChange w:id="5" w:author="itay lorber" w:date="2021-02-19T10:14:00Z">
              <w:rPr>
                <w:b/>
                <w:bCs/>
                <w:sz w:val="36"/>
                <w:szCs w:val="36"/>
                <w:lang w:val="en-IL"/>
              </w:rPr>
            </w:rPrChange>
          </w:rPr>
          <w:t>Name: Etay arie Lorberboym</w:t>
        </w:r>
      </w:ins>
    </w:p>
    <w:p w14:paraId="062AE98D" w14:textId="1C17C22F" w:rsidR="006C51A2" w:rsidRPr="006C51A2" w:rsidRDefault="006C51A2" w:rsidP="00E45979">
      <w:pPr>
        <w:rPr>
          <w:b/>
          <w:bCs/>
          <w:sz w:val="28"/>
          <w:szCs w:val="28"/>
          <w:lang w:val="en-IL"/>
          <w:rPrChange w:id="6" w:author="itay lorber" w:date="2021-02-19T10:14:00Z">
            <w:rPr>
              <w:b/>
              <w:bCs/>
              <w:sz w:val="36"/>
              <w:szCs w:val="36"/>
            </w:rPr>
          </w:rPrChange>
        </w:rPr>
      </w:pPr>
      <w:ins w:id="7" w:author="itay lorber" w:date="2021-02-19T10:14:00Z">
        <w:r w:rsidRPr="006C51A2">
          <w:rPr>
            <w:b/>
            <w:bCs/>
            <w:sz w:val="28"/>
            <w:szCs w:val="28"/>
            <w:lang w:val="en-IL"/>
            <w:rPrChange w:id="8" w:author="itay lorber" w:date="2021-02-19T10:14:00Z">
              <w:rPr>
                <w:b/>
                <w:bCs/>
                <w:sz w:val="36"/>
                <w:szCs w:val="36"/>
                <w:lang w:val="en-IL"/>
              </w:rPr>
            </w:rPrChange>
          </w:rPr>
          <w:t>ID: 314977596</w:t>
        </w:r>
      </w:ins>
    </w:p>
    <w:p w14:paraId="0DF89712" w14:textId="6E485898" w:rsidR="00471AA4" w:rsidRDefault="00471AA4">
      <w:pPr>
        <w:rPr>
          <w:color w:val="FF0000"/>
        </w:rPr>
      </w:pPr>
      <w:r>
        <w:t xml:space="preserve">Submission date: </w:t>
      </w:r>
      <w:del w:id="9" w:author="itay lorber" w:date="2021-02-19T10:14:00Z">
        <w:r w:rsidR="211B3177" w:rsidRPr="334B5160" w:rsidDel="00522BB4">
          <w:delText>12</w:delText>
        </w:r>
      </w:del>
      <w:ins w:id="10" w:author="itay lorber" w:date="2021-02-19T10:14:00Z">
        <w:r w:rsidR="00522BB4" w:rsidRPr="334B5160">
          <w:t>1</w:t>
        </w:r>
        <w:r w:rsidR="00522BB4">
          <w:rPr>
            <w:lang w:val="en-IL"/>
          </w:rPr>
          <w:t>9</w:t>
        </w:r>
      </w:ins>
      <w:r w:rsidR="211B3177" w:rsidRPr="334B5160">
        <w:t xml:space="preserve">/2/2021 </w:t>
      </w:r>
      <w:del w:id="11" w:author="itay lorber" w:date="2021-02-19T10:14:00Z">
        <w:r w:rsidR="211B3177" w:rsidRPr="334B5160" w:rsidDel="00522BB4">
          <w:delText>8</w:delText>
        </w:r>
      </w:del>
      <w:ins w:id="12" w:author="itay lorber" w:date="2021-02-19T10:14:00Z">
        <w:r w:rsidR="00522BB4">
          <w:rPr>
            <w:lang w:val="en-IL"/>
          </w:rPr>
          <w:t>15</w:t>
        </w:r>
      </w:ins>
      <w:r w:rsidR="211B3177" w:rsidRPr="334B5160">
        <w:t>:</w:t>
      </w:r>
      <w:del w:id="13" w:author="itay lorber" w:date="2021-02-19T10:14:00Z">
        <w:r w:rsidR="211B3177" w:rsidRPr="334B5160" w:rsidDel="00522BB4">
          <w:delText>00am</w:delText>
        </w:r>
      </w:del>
      <w:ins w:id="14" w:author="itay lorber" w:date="2021-02-19T10:14:00Z">
        <w:r w:rsidR="00522BB4">
          <w:rPr>
            <w:lang w:val="en-IL"/>
          </w:rPr>
          <w:t>3</w:t>
        </w:r>
        <w:r w:rsidR="00522BB4" w:rsidRPr="334B5160">
          <w:t>0am</w:t>
        </w:r>
      </w:ins>
    </w:p>
    <w:p w14:paraId="395BC9FD" w14:textId="234E5D6F" w:rsidR="4F47087C" w:rsidRDefault="66AEE6D9" w:rsidP="13562744">
      <w:r>
        <w:t xml:space="preserve">This </w:t>
      </w:r>
      <w:r w:rsidR="0A31F018">
        <w:t>task</w:t>
      </w:r>
      <w:r w:rsidR="171578CC">
        <w:t xml:space="preserve"> is individual</w:t>
      </w:r>
      <w:r w:rsidR="4F47087C">
        <w:t xml:space="preserve">. </w:t>
      </w:r>
      <w:r w:rsidR="0033D6F2">
        <w:t xml:space="preserve">No collaboration is allowed. </w:t>
      </w:r>
      <w:r w:rsidR="1482A351">
        <w:t>Plagiarism will be checked and will not be tolerated.</w:t>
      </w:r>
    </w:p>
    <w:p w14:paraId="51364F30" w14:textId="62FAC941" w:rsidR="00FB5818" w:rsidRPr="00FB5818" w:rsidRDefault="0976FC92" w:rsidP="00FB5818">
      <w:r>
        <w:t xml:space="preserve">The programming language for this task is Python 3.7. You can use standard libraries coming with Anaconda distribution. </w:t>
      </w:r>
      <w:r w:rsidR="70A67926">
        <w:t xml:space="preserve">In particular limited use of numpy and pytorch is allowed and highly encouraged. </w:t>
      </w:r>
    </w:p>
    <w:p w14:paraId="59CA95FE" w14:textId="4BE92603" w:rsidR="0069669F" w:rsidRDefault="42D71B51" w:rsidP="00366C63">
      <w:pPr>
        <w:rPr>
          <w:ins w:id="15" w:author="רמי פוזיס" w:date="2021-02-09T16:47:00Z"/>
        </w:rPr>
      </w:pPr>
      <w:r w:rsidRPr="29F27A30">
        <w:rPr>
          <w:b/>
          <w:bCs/>
        </w:rPr>
        <w:t xml:space="preserve">You </w:t>
      </w:r>
      <w:del w:id="16" w:author="רמי פוזיס" w:date="2021-02-09T16:03:00Z">
        <w:r w:rsidR="3D2FA4E7" w:rsidRPr="29F27A30" w:rsidDel="0030468D">
          <w:rPr>
            <w:b/>
            <w:bCs/>
          </w:rPr>
          <w:delText>must</w:delText>
        </w:r>
        <w:r w:rsidRPr="29F27A30" w:rsidDel="0030468D">
          <w:rPr>
            <w:b/>
            <w:bCs/>
          </w:rPr>
          <w:delText xml:space="preserve"> </w:delText>
        </w:r>
      </w:del>
      <w:ins w:id="17" w:author="רמי פוזיס" w:date="2021-02-09T16:03:00Z">
        <w:r w:rsidR="0030468D">
          <w:rPr>
            <w:b/>
            <w:bCs/>
          </w:rPr>
          <w:t>should</w:t>
        </w:r>
        <w:r w:rsidR="0030468D" w:rsidRPr="29F27A30">
          <w:rPr>
            <w:b/>
            <w:bCs/>
          </w:rPr>
          <w:t xml:space="preserve"> </w:t>
        </w:r>
      </w:ins>
      <w:r w:rsidRPr="29F27A30">
        <w:rPr>
          <w:b/>
          <w:bCs/>
        </w:rPr>
        <w:t xml:space="preserve">not use those parts of the libraries that </w:t>
      </w:r>
      <w:r w:rsidR="6C4BBDD7" w:rsidRPr="29F27A30">
        <w:rPr>
          <w:b/>
          <w:bCs/>
        </w:rPr>
        <w:t>implement numerical methods taught in this course.</w:t>
      </w:r>
      <w:r w:rsidR="6C4BBDD7">
        <w:t xml:space="preserve"> This includes, for example, finding </w:t>
      </w:r>
      <w:r w:rsidR="7E46714F">
        <w:t xml:space="preserve">roots and </w:t>
      </w:r>
      <w:r w:rsidR="6C4BBDD7">
        <w:t xml:space="preserve">intersections of functions, </w:t>
      </w:r>
      <w:r w:rsidR="4BCE384F">
        <w:t xml:space="preserve">interpolation, integration, matrix decomposition, eigenvectors, </w:t>
      </w:r>
      <w:r w:rsidR="548595DE">
        <w:t xml:space="preserve">solving linear systems, etc. </w:t>
      </w:r>
    </w:p>
    <w:p w14:paraId="25155FC1" w14:textId="44815E13" w:rsidR="00CF56B6" w:rsidRDefault="0069669F" w:rsidP="00366C63">
      <w:pPr>
        <w:rPr>
          <w:ins w:id="18" w:author="רמי פוזיס" w:date="2021-02-09T16:49:00Z"/>
        </w:rPr>
      </w:pPr>
      <w:ins w:id="19" w:author="רמי פוזיס" w:date="2021-02-09T16:47:00Z">
        <w:r>
          <w:t xml:space="preserve">The use of the following </w:t>
        </w:r>
      </w:ins>
      <w:ins w:id="20" w:author="רמי פוזיס" w:date="2021-02-09T16:48:00Z">
        <w:r w:rsidR="00646595">
          <w:t xml:space="preserve">methods in the submitted code must be </w:t>
        </w:r>
        <w:r w:rsidR="00FD1AAB">
          <w:t xml:space="preserve">clearly </w:t>
        </w:r>
        <w:r w:rsidR="00646595">
          <w:t xml:space="preserve">announced </w:t>
        </w:r>
        <w:r w:rsidR="00FD1AAB">
          <w:t xml:space="preserve">in the beginning of the explanation of each assignment </w:t>
        </w:r>
      </w:ins>
      <w:ins w:id="21" w:author="רמי פוזיס" w:date="2021-02-09T16:49:00Z">
        <w:r w:rsidR="00485090">
          <w:t xml:space="preserve">where it is used </w:t>
        </w:r>
      </w:ins>
      <w:ins w:id="22" w:author="רמי פוזיס" w:date="2021-02-09T16:48:00Z">
        <w:r w:rsidR="00FD1AAB">
          <w:t>and</w:t>
        </w:r>
      </w:ins>
      <w:ins w:id="23" w:author="רמי פוזיס" w:date="2021-02-09T16:49:00Z">
        <w:r w:rsidR="00FD1AAB">
          <w:t xml:space="preserve"> will result in </w:t>
        </w:r>
        <w:r w:rsidR="00CF56B6">
          <w:t>reduction of points:</w:t>
        </w:r>
      </w:ins>
    </w:p>
    <w:p w14:paraId="4A641AC7" w14:textId="1A801888" w:rsidR="0069669F" w:rsidRPr="001A540A" w:rsidRDefault="00CF56B6" w:rsidP="00366C63">
      <w:pPr>
        <w:rPr>
          <w:ins w:id="24" w:author="רמי פוזיס" w:date="2021-02-09T16:50:00Z"/>
          <w:rFonts w:asciiTheme="majorHAnsi" w:hAnsiTheme="majorHAnsi" w:cstheme="majorHAnsi"/>
          <w:sz w:val="18"/>
          <w:szCs w:val="18"/>
          <w:rPrChange w:id="25" w:author="רמי פוזיס" w:date="2021-02-09T17:19:00Z">
            <w:rPr>
              <w:ins w:id="26" w:author="רמי פוזיס" w:date="2021-02-09T16:50:00Z"/>
            </w:rPr>
          </w:rPrChange>
        </w:rPr>
      </w:pPr>
      <w:ins w:id="27" w:author="רמי פוזיס" w:date="2021-02-09T16:49:00Z">
        <w:r w:rsidRPr="001A540A">
          <w:rPr>
            <w:rFonts w:asciiTheme="majorHAnsi" w:hAnsiTheme="majorHAnsi" w:cstheme="majorHAnsi"/>
            <w:sz w:val="18"/>
            <w:szCs w:val="18"/>
            <w:rPrChange w:id="28" w:author="רמי פוזיס" w:date="2021-02-09T17:19:00Z">
              <w:rPr/>
            </w:rPrChange>
          </w:rPr>
          <w:t xml:space="preserve">numpy.linalg.solve (15% of the assignment score) </w:t>
        </w:r>
      </w:ins>
    </w:p>
    <w:p w14:paraId="567D6BF5" w14:textId="21865167" w:rsidR="005E7C30" w:rsidRPr="001A540A" w:rsidRDefault="004377BA" w:rsidP="005E7C30">
      <w:pPr>
        <w:rPr>
          <w:ins w:id="29" w:author="רמי פוזיס" w:date="2021-02-09T17:07:00Z"/>
          <w:rFonts w:asciiTheme="majorHAnsi" w:hAnsiTheme="majorHAnsi" w:cstheme="majorHAnsi"/>
          <w:sz w:val="18"/>
          <w:szCs w:val="18"/>
          <w:rtl/>
          <w:rPrChange w:id="30" w:author="רמי פוזיס" w:date="2021-02-09T17:19:00Z">
            <w:rPr>
              <w:ins w:id="31" w:author="רמי פוזיס" w:date="2021-02-09T17:07:00Z"/>
              <w:rtl/>
            </w:rPr>
          </w:rPrChange>
        </w:rPr>
      </w:pPr>
      <w:ins w:id="32" w:author="רמי פוזיס" w:date="2021-02-09T16:57:00Z">
        <w:r w:rsidRPr="001A540A">
          <w:rPr>
            <w:rFonts w:asciiTheme="majorHAnsi" w:hAnsiTheme="majorHAnsi" w:cstheme="majorHAnsi"/>
            <w:sz w:val="18"/>
            <w:szCs w:val="18"/>
            <w:rPrChange w:id="33" w:author="רמי פוזיס" w:date="2021-02-09T17:19:00Z">
              <w:rPr/>
            </w:rPrChange>
          </w:rPr>
          <w:t xml:space="preserve">(not studied in class) </w:t>
        </w:r>
      </w:ins>
      <w:ins w:id="34" w:author="רמי פוזיס" w:date="2021-02-09T16:54:00Z">
        <w:r w:rsidR="00342FC8" w:rsidRPr="001A540A">
          <w:rPr>
            <w:rFonts w:asciiTheme="majorHAnsi" w:hAnsiTheme="majorHAnsi" w:cstheme="majorHAnsi"/>
            <w:sz w:val="18"/>
            <w:szCs w:val="18"/>
            <w:rPrChange w:id="35" w:author="רמי פוזיס" w:date="2021-02-09T17:19:00Z">
              <w:rPr/>
            </w:rPrChange>
          </w:rPr>
          <w:t xml:space="preserve">numpy.linalg.cholesky, </w:t>
        </w:r>
        <w:r w:rsidR="00550FFD" w:rsidRPr="001A540A">
          <w:rPr>
            <w:rFonts w:asciiTheme="majorHAnsi" w:hAnsiTheme="majorHAnsi" w:cstheme="majorHAnsi"/>
            <w:sz w:val="18"/>
            <w:szCs w:val="18"/>
            <w:rPrChange w:id="36" w:author="רמי פוזיס" w:date="2021-02-09T17:19:00Z">
              <w:rPr/>
            </w:rPrChange>
          </w:rPr>
          <w:t xml:space="preserve">torch.cholesky, </w:t>
        </w:r>
      </w:ins>
      <w:ins w:id="37" w:author="רמי פוזיס" w:date="2021-02-09T16:56:00Z">
        <w:r w:rsidRPr="001A540A">
          <w:rPr>
            <w:rFonts w:asciiTheme="majorHAnsi" w:hAnsiTheme="majorHAnsi" w:cstheme="majorHAnsi"/>
            <w:sz w:val="18"/>
            <w:szCs w:val="18"/>
            <w:rPrChange w:id="38" w:author="רמי פוזיס" w:date="2021-02-09T17:19:00Z">
              <w:rPr/>
            </w:rPrChange>
          </w:rPr>
          <w:t>linalg.qr</w:t>
        </w:r>
      </w:ins>
      <w:ins w:id="39" w:author="רמי פוזיס" w:date="2021-02-09T16:57:00Z">
        <w:r w:rsidRPr="001A540A">
          <w:rPr>
            <w:rFonts w:asciiTheme="majorHAnsi" w:hAnsiTheme="majorHAnsi" w:cstheme="majorHAnsi"/>
            <w:sz w:val="18"/>
            <w:szCs w:val="18"/>
            <w:rPrChange w:id="40" w:author="רמי פוזיס" w:date="2021-02-09T17:19:00Z">
              <w:rPr/>
            </w:rPrChange>
          </w:rPr>
          <w:t xml:space="preserve">, </w:t>
        </w:r>
        <w:r w:rsidR="008D63BB" w:rsidRPr="001A540A">
          <w:rPr>
            <w:rFonts w:asciiTheme="majorHAnsi" w:hAnsiTheme="majorHAnsi" w:cstheme="majorHAnsi"/>
            <w:sz w:val="18"/>
            <w:szCs w:val="18"/>
            <w:rPrChange w:id="41" w:author="רמי פוזיס" w:date="2021-02-09T17:19:00Z">
              <w:rPr/>
            </w:rPrChange>
          </w:rPr>
          <w:t>torch.qr (</w:t>
        </w:r>
        <w:r w:rsidR="0074469E" w:rsidRPr="001A540A">
          <w:rPr>
            <w:rFonts w:asciiTheme="majorHAnsi" w:hAnsiTheme="majorHAnsi" w:cstheme="majorHAnsi"/>
            <w:sz w:val="18"/>
            <w:szCs w:val="18"/>
            <w:rPrChange w:id="42" w:author="רמי פוזיס" w:date="2021-02-09T17:19:00Z">
              <w:rPr/>
            </w:rPrChange>
          </w:rPr>
          <w:t>1</w:t>
        </w:r>
        <w:r w:rsidR="008D63BB" w:rsidRPr="001A540A">
          <w:rPr>
            <w:rFonts w:asciiTheme="majorHAnsi" w:hAnsiTheme="majorHAnsi" w:cstheme="majorHAnsi"/>
            <w:sz w:val="18"/>
            <w:szCs w:val="18"/>
            <w:rPrChange w:id="43" w:author="רמי פוזיס" w:date="2021-02-09T17:19:00Z">
              <w:rPr/>
            </w:rPrChange>
          </w:rPr>
          <w:t>% of the assignment score)</w:t>
        </w:r>
      </w:ins>
    </w:p>
    <w:p w14:paraId="38EDA972" w14:textId="539F95AD" w:rsidR="00AF4FDD" w:rsidRPr="001A540A" w:rsidRDefault="00536FD6" w:rsidP="00A37649">
      <w:pPr>
        <w:rPr>
          <w:ins w:id="44" w:author="רמי פוזיס" w:date="2021-02-09T17:10:00Z"/>
          <w:rFonts w:asciiTheme="majorHAnsi" w:hAnsiTheme="majorHAnsi" w:cstheme="majorHAnsi"/>
          <w:sz w:val="18"/>
          <w:szCs w:val="18"/>
          <w:rPrChange w:id="45" w:author="רמי פוזיס" w:date="2021-02-09T17:19:00Z">
            <w:rPr>
              <w:ins w:id="46" w:author="רמי פוזיס" w:date="2021-02-09T17:10:00Z"/>
            </w:rPr>
          </w:rPrChange>
        </w:rPr>
      </w:pPr>
      <w:ins w:id="47" w:author="רמי פוזיס" w:date="2021-02-09T17:11:00Z">
        <w:r w:rsidRPr="001A540A">
          <w:rPr>
            <w:rFonts w:asciiTheme="majorHAnsi" w:hAnsiTheme="majorHAnsi" w:cstheme="majorHAnsi"/>
            <w:sz w:val="18"/>
            <w:szCs w:val="18"/>
            <w:rPrChange w:id="48" w:author="רמי פוזיס" w:date="2021-02-09T17:19:00Z">
              <w:rPr/>
            </w:rPrChange>
          </w:rPr>
          <w:t>n</w:t>
        </w:r>
      </w:ins>
      <w:ins w:id="49" w:author="רמי פוזיס" w:date="2021-02-09T17:07:00Z">
        <w:r w:rsidR="00AF4FDD" w:rsidRPr="001A540A">
          <w:rPr>
            <w:rFonts w:asciiTheme="majorHAnsi" w:hAnsiTheme="majorHAnsi" w:cstheme="majorHAnsi"/>
            <w:sz w:val="18"/>
            <w:szCs w:val="18"/>
            <w:rPrChange w:id="50" w:author="רמי פוזיס" w:date="2021-02-09T17:19:00Z">
              <w:rPr/>
            </w:rPrChange>
          </w:rPr>
          <w:t>umpy</w:t>
        </w:r>
      </w:ins>
      <w:ins w:id="51" w:author="רמי פוזיס" w:date="2021-02-09T17:11:00Z">
        <w:r w:rsidR="00812232" w:rsidRPr="001A540A">
          <w:rPr>
            <w:rFonts w:asciiTheme="majorHAnsi" w:hAnsiTheme="majorHAnsi" w:cstheme="majorHAnsi"/>
            <w:sz w:val="18"/>
            <w:szCs w:val="18"/>
            <w:rPrChange w:id="52" w:author="רמי פוזיס" w:date="2021-02-09T17:19:00Z">
              <w:rPr/>
            </w:rPrChange>
          </w:rPr>
          <w:t>.*.</w:t>
        </w:r>
      </w:ins>
      <w:ins w:id="53" w:author="רמי פוזיס" w:date="2021-02-09T17:12:00Z">
        <w:r w:rsidR="00D50953" w:rsidRPr="001A540A">
          <w:rPr>
            <w:rFonts w:asciiTheme="majorHAnsi" w:hAnsiTheme="majorHAnsi" w:cstheme="majorHAnsi"/>
            <w:sz w:val="18"/>
            <w:szCs w:val="18"/>
            <w:rPrChange w:id="54" w:author="רמי פוזיס" w:date="2021-02-09T17:19:00Z">
              <w:rPr/>
            </w:rPrChange>
          </w:rPr>
          <w:t>poly</w:t>
        </w:r>
      </w:ins>
      <w:ins w:id="55" w:author="רמי פוזיס" w:date="2021-02-09T17:07:00Z">
        <w:r w:rsidR="00AF4FDD" w:rsidRPr="001A540A">
          <w:rPr>
            <w:rFonts w:asciiTheme="majorHAnsi" w:hAnsiTheme="majorHAnsi" w:cstheme="majorHAnsi"/>
            <w:sz w:val="18"/>
            <w:szCs w:val="18"/>
            <w:rPrChange w:id="56" w:author="רמי פוזיס" w:date="2021-02-09T17:19:00Z">
              <w:rPr/>
            </w:rPrChange>
          </w:rPr>
          <w:t>fit</w:t>
        </w:r>
      </w:ins>
      <w:ins w:id="57" w:author="רמי פוזיס" w:date="2021-02-09T17:12:00Z">
        <w:r w:rsidR="00A37649" w:rsidRPr="001A540A">
          <w:rPr>
            <w:rFonts w:asciiTheme="majorHAnsi" w:hAnsiTheme="majorHAnsi" w:cstheme="majorHAnsi"/>
            <w:sz w:val="18"/>
            <w:szCs w:val="18"/>
            <w:rPrChange w:id="58" w:author="רמי פוזיס" w:date="2021-02-09T17:19:00Z">
              <w:rPr/>
            </w:rPrChange>
          </w:rPr>
          <w:t>,</w:t>
        </w:r>
        <w:r w:rsidR="00D50953" w:rsidRPr="001A540A">
          <w:rPr>
            <w:rFonts w:asciiTheme="majorHAnsi" w:hAnsiTheme="majorHAnsi" w:cstheme="majorHAnsi"/>
            <w:sz w:val="18"/>
            <w:szCs w:val="18"/>
            <w:rPrChange w:id="59" w:author="רמי פוזיס" w:date="2021-02-09T17:19:00Z">
              <w:rPr/>
            </w:rPrChange>
          </w:rPr>
          <w:t xml:space="preserve"> numpy.*.*fit</w:t>
        </w:r>
        <w:r w:rsidR="00A37649" w:rsidRPr="001A540A">
          <w:rPr>
            <w:rFonts w:asciiTheme="majorHAnsi" w:hAnsiTheme="majorHAnsi" w:cstheme="majorHAnsi"/>
            <w:sz w:val="18"/>
            <w:szCs w:val="18"/>
            <w:rPrChange w:id="60" w:author="רמי פוזיס" w:date="2021-02-09T17:19:00Z">
              <w:rPr/>
            </w:rPrChange>
          </w:rPr>
          <w:t xml:space="preserve"> </w:t>
        </w:r>
      </w:ins>
      <w:ins w:id="61" w:author="רמי פוזיס" w:date="2021-02-09T17:07:00Z">
        <w:r w:rsidR="00AF4FDD" w:rsidRPr="001A540A">
          <w:rPr>
            <w:rFonts w:asciiTheme="majorHAnsi" w:hAnsiTheme="majorHAnsi" w:cstheme="majorHAnsi"/>
            <w:sz w:val="18"/>
            <w:szCs w:val="18"/>
            <w:rPrChange w:id="62" w:author="רמי פוזיס" w:date="2021-02-09T17:19:00Z">
              <w:rPr/>
            </w:rPrChange>
          </w:rPr>
          <w:t>(</w:t>
        </w:r>
      </w:ins>
      <w:ins w:id="63" w:author="רמי פוזיס" w:date="2021-02-09T17:09:00Z">
        <w:r w:rsidR="00537315" w:rsidRPr="001A540A">
          <w:rPr>
            <w:rFonts w:asciiTheme="majorHAnsi" w:hAnsiTheme="majorHAnsi" w:cstheme="majorHAnsi"/>
            <w:sz w:val="18"/>
            <w:szCs w:val="18"/>
            <w:rPrChange w:id="64" w:author="רמי פוזיס" w:date="2021-02-09T17:19:00Z">
              <w:rPr/>
            </w:rPrChange>
          </w:rPr>
          <w:t>4</w:t>
        </w:r>
        <w:r w:rsidR="00B935D1" w:rsidRPr="001A540A">
          <w:rPr>
            <w:rFonts w:asciiTheme="majorHAnsi" w:hAnsiTheme="majorHAnsi" w:cstheme="majorHAnsi"/>
            <w:sz w:val="18"/>
            <w:szCs w:val="18"/>
            <w:rPrChange w:id="65" w:author="רמי פוזיס" w:date="2021-02-09T17:19:00Z">
              <w:rPr/>
            </w:rPrChange>
          </w:rPr>
          <w:t>0% of the assignment score)</w:t>
        </w:r>
      </w:ins>
    </w:p>
    <w:p w14:paraId="5DC83133" w14:textId="2C1F53B8" w:rsidR="004E2159" w:rsidRPr="001A540A" w:rsidRDefault="00536FD6" w:rsidP="005E7C30">
      <w:pPr>
        <w:rPr>
          <w:ins w:id="66" w:author="רמי פוזיס" w:date="2021-02-09T17:11:00Z"/>
          <w:rFonts w:asciiTheme="majorHAnsi" w:hAnsiTheme="majorHAnsi" w:cstheme="majorHAnsi"/>
          <w:sz w:val="18"/>
          <w:szCs w:val="18"/>
          <w:rPrChange w:id="67" w:author="רמי פוזיס" w:date="2021-02-09T17:19:00Z">
            <w:rPr>
              <w:ins w:id="68" w:author="רמי פוזיס" w:date="2021-02-09T17:11:00Z"/>
            </w:rPr>
          </w:rPrChange>
        </w:rPr>
      </w:pPr>
      <w:ins w:id="69" w:author="רמי פוזיס" w:date="2021-02-09T17:11:00Z">
        <w:r w:rsidRPr="001A540A">
          <w:rPr>
            <w:rFonts w:asciiTheme="majorHAnsi" w:hAnsiTheme="majorHAnsi" w:cstheme="majorHAnsi"/>
            <w:sz w:val="18"/>
            <w:szCs w:val="18"/>
            <w:rPrChange w:id="70" w:author="רמי פוזיס" w:date="2021-02-09T17:19:00Z">
              <w:rPr/>
            </w:rPrChange>
          </w:rPr>
          <w:t xml:space="preserve">numpy.*.interpolate, </w:t>
        </w:r>
      </w:ins>
      <w:ins w:id="71" w:author="רמי פוזיס" w:date="2021-02-09T17:10:00Z">
        <w:r w:rsidR="004E2159" w:rsidRPr="001A540A">
          <w:rPr>
            <w:rFonts w:asciiTheme="majorHAnsi" w:hAnsiTheme="majorHAnsi" w:cstheme="majorHAnsi"/>
            <w:sz w:val="18"/>
            <w:szCs w:val="18"/>
            <w:rPrChange w:id="72" w:author="רמי פוזיס" w:date="2021-02-09T17:19:00Z">
              <w:rPr/>
            </w:rPrChange>
          </w:rPr>
          <w:t>torch.</w:t>
        </w:r>
      </w:ins>
      <w:ins w:id="73" w:author="רמי פוזיס" w:date="2021-02-09T17:11:00Z">
        <w:r w:rsidRPr="001A540A">
          <w:rPr>
            <w:rFonts w:asciiTheme="majorHAnsi" w:hAnsiTheme="majorHAnsi" w:cstheme="majorHAnsi"/>
            <w:sz w:val="18"/>
            <w:szCs w:val="18"/>
            <w:rPrChange w:id="74" w:author="רמי פוזיס" w:date="2021-02-09T17:19:00Z">
              <w:rPr/>
            </w:rPrChange>
          </w:rPr>
          <w:t>*</w:t>
        </w:r>
      </w:ins>
      <w:ins w:id="75" w:author="רמי פוזיס" w:date="2021-02-09T17:10:00Z">
        <w:r w:rsidR="004E2159" w:rsidRPr="001A540A">
          <w:rPr>
            <w:rFonts w:asciiTheme="majorHAnsi" w:hAnsiTheme="majorHAnsi" w:cstheme="majorHAnsi"/>
            <w:sz w:val="18"/>
            <w:szCs w:val="18"/>
            <w:rPrChange w:id="76" w:author="רמי פוזיס" w:date="2021-02-09T17:19:00Z">
              <w:rPr/>
            </w:rPrChange>
          </w:rPr>
          <w:t>.interpolate</w:t>
        </w:r>
      </w:ins>
      <w:ins w:id="77" w:author="רמי פוזיס" w:date="2021-02-09T17:11:00Z">
        <w:r w:rsidRPr="001A540A">
          <w:rPr>
            <w:rFonts w:asciiTheme="majorHAnsi" w:hAnsiTheme="majorHAnsi" w:cstheme="majorHAnsi"/>
            <w:sz w:val="18"/>
            <w:szCs w:val="18"/>
            <w:rPrChange w:id="78" w:author="רמי פוזיס" w:date="2021-02-09T17:19:00Z">
              <w:rPr/>
            </w:rPrChange>
          </w:rPr>
          <w:t xml:space="preserve"> (</w:t>
        </w:r>
        <w:r w:rsidR="002C7045" w:rsidRPr="001A540A">
          <w:rPr>
            <w:rFonts w:asciiTheme="majorHAnsi" w:hAnsiTheme="majorHAnsi" w:cstheme="majorHAnsi"/>
            <w:sz w:val="18"/>
            <w:szCs w:val="18"/>
            <w:rPrChange w:id="79" w:author="רמי פוזיס" w:date="2021-02-09T17:19:00Z">
              <w:rPr/>
            </w:rPrChange>
          </w:rPr>
          <w:t>6</w:t>
        </w:r>
        <w:r w:rsidRPr="001A540A">
          <w:rPr>
            <w:rFonts w:asciiTheme="majorHAnsi" w:hAnsiTheme="majorHAnsi" w:cstheme="majorHAnsi"/>
            <w:sz w:val="18"/>
            <w:szCs w:val="18"/>
            <w:rPrChange w:id="80" w:author="רמי פוזיס" w:date="2021-02-09T17:19:00Z">
              <w:rPr/>
            </w:rPrChange>
          </w:rPr>
          <w:t>0% of the assignment score)</w:t>
        </w:r>
      </w:ins>
    </w:p>
    <w:p w14:paraId="48DB7809" w14:textId="4AAAE3A7" w:rsidR="002C7045" w:rsidRPr="001A540A" w:rsidRDefault="007779A1" w:rsidP="005E7C30">
      <w:pPr>
        <w:rPr>
          <w:ins w:id="81" w:author="רמי פוזיס" w:date="2021-02-09T16:58:00Z"/>
          <w:rFonts w:asciiTheme="majorHAnsi" w:hAnsiTheme="majorHAnsi" w:cstheme="majorHAnsi"/>
          <w:sz w:val="18"/>
          <w:szCs w:val="18"/>
          <w:rPrChange w:id="82" w:author="רמי פוזיס" w:date="2021-02-09T17:19:00Z">
            <w:rPr>
              <w:ins w:id="83" w:author="רמי פוזיס" w:date="2021-02-09T16:58:00Z"/>
            </w:rPr>
          </w:rPrChange>
        </w:rPr>
      </w:pPr>
      <w:ins w:id="84" w:author="רמי פוזיס" w:date="2021-02-09T17:15:00Z">
        <w:r w:rsidRPr="001A540A">
          <w:rPr>
            <w:rFonts w:asciiTheme="majorHAnsi" w:hAnsiTheme="majorHAnsi" w:cstheme="majorHAnsi"/>
            <w:sz w:val="18"/>
            <w:szCs w:val="18"/>
            <w:rPrChange w:id="85" w:author="רמי פוזיס" w:date="2021-02-09T17:19:00Z">
              <w:rPr/>
            </w:rPrChange>
          </w:rPr>
          <w:t>numpy.*.roots</w:t>
        </w:r>
      </w:ins>
      <w:ins w:id="86" w:author="רמי פוזיס" w:date="2021-02-09T17:16:00Z">
        <w:r w:rsidR="00327595" w:rsidRPr="001A540A">
          <w:rPr>
            <w:rFonts w:asciiTheme="majorHAnsi" w:hAnsiTheme="majorHAnsi" w:cstheme="majorHAnsi"/>
            <w:sz w:val="18"/>
            <w:szCs w:val="18"/>
            <w:rPrChange w:id="87" w:author="רמי פוזיס" w:date="2021-02-09T17:19:00Z">
              <w:rPr/>
            </w:rPrChange>
          </w:rPr>
          <w:t xml:space="preserve"> (</w:t>
        </w:r>
      </w:ins>
      <w:ins w:id="88" w:author="רמי פוזיס" w:date="2021-02-09T17:18:00Z">
        <w:r w:rsidR="000A7886" w:rsidRPr="001A540A">
          <w:rPr>
            <w:rFonts w:asciiTheme="majorHAnsi" w:hAnsiTheme="majorHAnsi" w:cstheme="majorHAnsi"/>
            <w:sz w:val="18"/>
            <w:szCs w:val="18"/>
            <w:rPrChange w:id="89" w:author="רמי פוזיס" w:date="2021-02-09T17:19:00Z">
              <w:rPr/>
            </w:rPrChange>
          </w:rPr>
          <w:t>30</w:t>
        </w:r>
      </w:ins>
      <w:ins w:id="90" w:author="רמי פוזיס" w:date="2021-02-09T17:16:00Z">
        <w:r w:rsidR="00A848E2" w:rsidRPr="001A540A">
          <w:rPr>
            <w:rFonts w:asciiTheme="majorHAnsi" w:hAnsiTheme="majorHAnsi" w:cstheme="majorHAnsi"/>
            <w:sz w:val="18"/>
            <w:szCs w:val="18"/>
            <w:rPrChange w:id="91" w:author="רמי פוזיס" w:date="2021-02-09T17:19:00Z">
              <w:rPr/>
            </w:rPrChange>
          </w:rPr>
          <w:t xml:space="preserve">% of the assignment </w:t>
        </w:r>
      </w:ins>
      <w:ins w:id="92" w:author="רמי פוזיס" w:date="2021-02-09T17:17:00Z">
        <w:r w:rsidR="003F6D4A" w:rsidRPr="001A540A">
          <w:rPr>
            <w:rFonts w:asciiTheme="majorHAnsi" w:hAnsiTheme="majorHAnsi" w:cstheme="majorHAnsi"/>
            <w:sz w:val="18"/>
            <w:szCs w:val="18"/>
            <w:rPrChange w:id="93" w:author="רמי פוזיס" w:date="2021-02-09T17:19:00Z">
              <w:rPr/>
            </w:rPrChange>
          </w:rPr>
          <w:t xml:space="preserve">2 </w:t>
        </w:r>
      </w:ins>
      <w:ins w:id="94" w:author="רמי פוזיס" w:date="2021-02-09T17:16:00Z">
        <w:r w:rsidR="00A848E2" w:rsidRPr="001A540A">
          <w:rPr>
            <w:rFonts w:asciiTheme="majorHAnsi" w:hAnsiTheme="majorHAnsi" w:cstheme="majorHAnsi"/>
            <w:sz w:val="18"/>
            <w:szCs w:val="18"/>
            <w:rPrChange w:id="95" w:author="רמי פוזיס" w:date="2021-02-09T17:19:00Z">
              <w:rPr/>
            </w:rPrChange>
          </w:rPr>
          <w:t>score</w:t>
        </w:r>
      </w:ins>
      <w:ins w:id="96" w:author="רמי פוזיס" w:date="2021-02-09T17:17:00Z">
        <w:r w:rsidR="003F6D4A" w:rsidRPr="001A540A">
          <w:rPr>
            <w:rFonts w:asciiTheme="majorHAnsi" w:hAnsiTheme="majorHAnsi" w:cstheme="majorHAnsi"/>
            <w:sz w:val="18"/>
            <w:szCs w:val="18"/>
            <w:rPrChange w:id="97" w:author="רמי פוזיס" w:date="2021-02-09T17:19:00Z">
              <w:rPr/>
            </w:rPrChange>
          </w:rPr>
          <w:t xml:space="preserve"> and </w:t>
        </w:r>
        <w:r w:rsidR="000A7886" w:rsidRPr="001A540A">
          <w:rPr>
            <w:rFonts w:asciiTheme="majorHAnsi" w:hAnsiTheme="majorHAnsi" w:cstheme="majorHAnsi"/>
            <w:sz w:val="18"/>
            <w:szCs w:val="18"/>
            <w:rPrChange w:id="98" w:author="רמי פוזיס" w:date="2021-02-09T17:19:00Z">
              <w:rPr/>
            </w:rPrChange>
          </w:rPr>
          <w:t>15%</w:t>
        </w:r>
      </w:ins>
      <w:ins w:id="99" w:author="רמי פוזיס" w:date="2021-02-09T17:18:00Z">
        <w:r w:rsidR="000A7886" w:rsidRPr="001A540A">
          <w:rPr>
            <w:rFonts w:asciiTheme="majorHAnsi" w:hAnsiTheme="majorHAnsi" w:cstheme="majorHAnsi"/>
            <w:sz w:val="18"/>
            <w:szCs w:val="18"/>
            <w:rPrChange w:id="100" w:author="רמי פוזיס" w:date="2021-02-09T17:19:00Z">
              <w:rPr/>
            </w:rPrChange>
          </w:rPr>
          <w:t xml:space="preserve"> of the assignment 3 score</w:t>
        </w:r>
      </w:ins>
      <w:ins w:id="101" w:author="רמי פוזיס" w:date="2021-02-09T17:16:00Z">
        <w:r w:rsidR="00A848E2" w:rsidRPr="001A540A">
          <w:rPr>
            <w:rFonts w:asciiTheme="majorHAnsi" w:hAnsiTheme="majorHAnsi" w:cstheme="majorHAnsi"/>
            <w:sz w:val="18"/>
            <w:szCs w:val="18"/>
            <w:rPrChange w:id="102" w:author="רמי פוזיס" w:date="2021-02-09T17:19:00Z">
              <w:rPr/>
            </w:rPrChange>
          </w:rPr>
          <w:t>)</w:t>
        </w:r>
      </w:ins>
    </w:p>
    <w:p w14:paraId="0E3BC077" w14:textId="1966B63B" w:rsidR="00D6572C" w:rsidRDefault="00D6572C" w:rsidP="005E7C30">
      <w:pPr>
        <w:rPr>
          <w:ins w:id="103" w:author="רמי פוזיס" w:date="2021-02-09T17:20:00Z"/>
        </w:rPr>
      </w:pPr>
      <w:ins w:id="104" w:author="רמי פוזיס" w:date="2021-02-09T17:20:00Z">
        <w:r>
          <w:t>All numeric differentiation functions are allowed (including gradient</w:t>
        </w:r>
      </w:ins>
      <w:ins w:id="105" w:author="רמי פוזיס" w:date="2021-02-09T17:21:00Z">
        <w:r w:rsidR="00EF5E0A">
          <w:t>s</w:t>
        </w:r>
      </w:ins>
      <w:ins w:id="106" w:author="רמי פוזיס" w:date="2021-02-09T17:20:00Z">
        <w:r w:rsidR="00EF5E0A">
          <w:t xml:space="preserve">, and </w:t>
        </w:r>
      </w:ins>
      <w:ins w:id="107" w:author="רמי פוזיס" w:date="2021-02-09T17:21:00Z">
        <w:r w:rsidR="00EF5E0A">
          <w:t xml:space="preserve">the </w:t>
        </w:r>
      </w:ins>
      <w:ins w:id="108" w:author="רמי פוזיס" w:date="2021-02-09T17:20:00Z">
        <w:r w:rsidR="00EF5E0A">
          <w:t>gradient</w:t>
        </w:r>
        <w:r>
          <w:t xml:space="preserve"> descent</w:t>
        </w:r>
      </w:ins>
      <w:ins w:id="109" w:author="רמי פוזיס" w:date="2021-02-09T17:21:00Z">
        <w:r w:rsidR="00EF5E0A">
          <w:t xml:space="preserve"> algorithm). </w:t>
        </w:r>
      </w:ins>
    </w:p>
    <w:p w14:paraId="2A7C1617" w14:textId="2CF9ED3E" w:rsidR="004E7A7A" w:rsidRDefault="001A540A" w:rsidP="0026752B">
      <w:pPr>
        <w:rPr>
          <w:ins w:id="110" w:author="רמי פוזיס" w:date="2021-02-09T16:47:00Z"/>
          <w:rtl/>
        </w:rPr>
      </w:pPr>
      <w:ins w:id="111" w:author="רמי פוזיס" w:date="2021-02-09T17:19:00Z">
        <w:r>
          <w:t xml:space="preserve">Additional functions and </w:t>
        </w:r>
        <w:r w:rsidR="002D39FB">
          <w:t xml:space="preserve">penalties may be allowed according to </w:t>
        </w:r>
      </w:ins>
      <w:ins w:id="112" w:author="רמי פוזיס" w:date="2021-02-09T17:20:00Z">
        <w:r w:rsidR="002D39FB">
          <w:t xml:space="preserve">requests in the </w:t>
        </w:r>
        <w:r w:rsidR="004E7A7A">
          <w:t>task forum</w:t>
        </w:r>
        <w:r w:rsidR="002D39FB">
          <w:t xml:space="preserve">. </w:t>
        </w:r>
      </w:ins>
    </w:p>
    <w:p w14:paraId="0158B597" w14:textId="22F63135" w:rsidR="00366C63" w:rsidRPr="00366C63" w:rsidRDefault="4BE314B1" w:rsidP="00366C63">
      <w:r>
        <w:t xml:space="preserve">You </w:t>
      </w:r>
      <w:r w:rsidR="22B4714C">
        <w:t>must not use</w:t>
      </w:r>
      <w:r>
        <w:t xml:space="preserve"> </w:t>
      </w:r>
      <w:r w:rsidR="22B4714C">
        <w:t>reflection</w:t>
      </w:r>
      <w:r w:rsidR="64F4A2B8">
        <w:t xml:space="preserve"> (self-modifying code)</w:t>
      </w:r>
      <w:r w:rsidR="22B4714C">
        <w:t xml:space="preserve">. </w:t>
      </w:r>
      <w:r w:rsidR="548595DE">
        <w:t xml:space="preserve"> </w:t>
      </w:r>
    </w:p>
    <w:p w14:paraId="7FF312A6" w14:textId="3A744F9E" w:rsidR="006E1D24" w:rsidRDefault="006E1D24" w:rsidP="1BDDF952">
      <w:r>
        <w:t xml:space="preserve">Attached are </w:t>
      </w:r>
      <w:r w:rsidR="22E2811B">
        <w:t>mockups of</w:t>
      </w:r>
      <w:r>
        <w:t xml:space="preserve"> for 4 assignments</w:t>
      </w:r>
      <w:r w:rsidR="3AB71DC1">
        <w:t xml:space="preserve"> where you need to add your code</w:t>
      </w:r>
      <w:r>
        <w:t xml:space="preserve"> implement</w:t>
      </w:r>
      <w:r w:rsidR="40B2343C">
        <w:t>ing</w:t>
      </w:r>
      <w:r>
        <w:t xml:space="preserve"> the</w:t>
      </w:r>
      <w:r w:rsidR="00EF704B">
        <w:t xml:space="preserve"> relevant</w:t>
      </w:r>
      <w:r>
        <w:t xml:space="preserve"> function</w:t>
      </w:r>
      <w:r w:rsidR="00EF704B">
        <w:t>s</w:t>
      </w:r>
      <w:r w:rsidR="3C14C807">
        <w:t xml:space="preserve">. You can add classes and auxiliary methods as needed. </w:t>
      </w:r>
      <w:r w:rsidR="47EB22AC">
        <w:t xml:space="preserve">Unittests found within the assignment files must pass before submission. You can add any number of additional unittests </w:t>
      </w:r>
      <w:r w:rsidR="60393CB8">
        <w:t xml:space="preserve">to ensure correctness of your implementation. </w:t>
      </w:r>
    </w:p>
    <w:p w14:paraId="352C2087" w14:textId="64464A2F" w:rsidR="3C14C807" w:rsidRDefault="3C14C807" w:rsidP="04BD6B4F">
      <w:r>
        <w:t>In addition, attached are two supplementary python modules</w:t>
      </w:r>
      <w:r w:rsidR="2292070F">
        <w:t>. You can use them but you cannot</w:t>
      </w:r>
      <w:r>
        <w:t xml:space="preserve"> </w:t>
      </w:r>
      <w:r w:rsidR="2292070F">
        <w:t xml:space="preserve">change them. </w:t>
      </w:r>
    </w:p>
    <w:p w14:paraId="698D805E" w14:textId="21E68EFD" w:rsidR="1E3DB931" w:rsidRDefault="1E3DB931" w:rsidP="1BDDF952">
      <w:r>
        <w:t>Upon the completion of the final task</w:t>
      </w:r>
      <w:r w:rsidR="4FD5D40E">
        <w:t>,</w:t>
      </w:r>
      <w:r>
        <w:t xml:space="preserve"> you should submit the four assignment files</w:t>
      </w:r>
      <w:r w:rsidR="1B078F26">
        <w:t xml:space="preserve"> </w:t>
      </w:r>
      <w:r w:rsidR="1364B448">
        <w:t xml:space="preserve">and this document with answers to the theoretical questions </w:t>
      </w:r>
      <w:r w:rsidR="1B078F26">
        <w:t>archived together in a file named &lt;your ID&gt;.zip</w:t>
      </w:r>
    </w:p>
    <w:p w14:paraId="278582F7" w14:textId="03DAF381" w:rsidR="006E1D24" w:rsidRDefault="1B078F26" w:rsidP="5A8E429F">
      <w:r>
        <w:t xml:space="preserve">All </w:t>
      </w:r>
      <w:r w:rsidR="006E1D24">
        <w:t xml:space="preserve">assignments will be </w:t>
      </w:r>
      <w:r>
        <w:t xml:space="preserve">graded </w:t>
      </w:r>
      <w:r w:rsidR="00471AA4">
        <w:t>according to</w:t>
      </w:r>
      <w:r w:rsidR="246C387E">
        <w:t xml:space="preserve"> </w:t>
      </w:r>
      <w:r w:rsidR="246C387E" w:rsidRPr="1DB66E75">
        <w:rPr>
          <w:b/>
          <w:bCs/>
        </w:rPr>
        <w:t>accuracy</w:t>
      </w:r>
      <w:r w:rsidR="246C387E">
        <w:t xml:space="preserve"> of the </w:t>
      </w:r>
      <w:r w:rsidR="7D62C96E">
        <w:t xml:space="preserve">numerical solutions and </w:t>
      </w:r>
      <w:r w:rsidR="7D62C96E" w:rsidRPr="1DB66E75">
        <w:rPr>
          <w:b/>
          <w:bCs/>
        </w:rPr>
        <w:t>r</w:t>
      </w:r>
      <w:r w:rsidR="006E1D24" w:rsidRPr="1DB66E75">
        <w:rPr>
          <w:b/>
          <w:bCs/>
        </w:rPr>
        <w:t>un</w:t>
      </w:r>
      <w:r w:rsidR="7A6C3CEF" w:rsidRPr="1DB66E75">
        <w:rPr>
          <w:b/>
          <w:bCs/>
        </w:rPr>
        <w:t>ning</w:t>
      </w:r>
      <w:r w:rsidR="006E1D24" w:rsidRPr="1DB66E75">
        <w:rPr>
          <w:b/>
          <w:bCs/>
        </w:rPr>
        <w:t xml:space="preserve"> time</w:t>
      </w:r>
      <w:r w:rsidR="006E1D24">
        <w:t>.</w:t>
      </w:r>
    </w:p>
    <w:p w14:paraId="237987DD" w14:textId="77777777" w:rsidR="0026752B" w:rsidRDefault="0026752B">
      <w:pPr>
        <w:rPr>
          <w:ins w:id="113" w:author="רמי פוזיס" w:date="2021-02-09T17:21:00Z"/>
        </w:rPr>
      </w:pPr>
      <w:ins w:id="114" w:author="רמי פוזיס" w:date="2021-02-09T17:21:00Z">
        <w:r>
          <w:br w:type="page"/>
        </w:r>
      </w:ins>
    </w:p>
    <w:p w14:paraId="55C50CA6" w14:textId="23963286" w:rsidR="008C61A6" w:rsidRDefault="00471AA4" w:rsidP="008C61A6">
      <w:r>
        <w:lastRenderedPageBreak/>
        <w:t xml:space="preserve">Expect that the assignment will be tested on various </w:t>
      </w:r>
      <w:r w:rsidR="11078E99">
        <w:t xml:space="preserve">combinations of the arguments including </w:t>
      </w:r>
      <w:r>
        <w:t>function, ranges</w:t>
      </w:r>
      <w:r w:rsidR="09F3AA0A">
        <w:t xml:space="preserve">, target errors, and target time. </w:t>
      </w:r>
      <w:r w:rsidR="00EF704B">
        <w:t xml:space="preserve">We advise to use the functions </w:t>
      </w:r>
      <w:r w:rsidR="29ACCE83">
        <w:t xml:space="preserve">listed below </w:t>
      </w:r>
      <w:r w:rsidR="00EF704B">
        <w:t>as test cases and benchmarks</w:t>
      </w:r>
      <w:ins w:id="115" w:author="רמי פוזיס" w:date="2021-02-09T17:28:00Z">
        <w:r w:rsidR="008C61A6">
          <w:t>.</w:t>
        </w:r>
      </w:ins>
      <w:del w:id="116" w:author="רמי פוזיס" w:date="2021-02-09T17:28:00Z">
        <w:r w:rsidR="00EF704B" w:rsidDel="008C61A6">
          <w:delText>:</w:delText>
        </w:r>
      </w:del>
      <w:ins w:id="117" w:author="רמי פוזיס" w:date="2021-02-09T17:28:00Z">
        <w:r w:rsidR="008C61A6">
          <w:t xml:space="preserve"> At least half of the test functions will be polynomials. Functions 3,8,10,11 will account for at most 4% of the test cases. All test functions are continuous in the given range. If no range is given the function is continuous in </w:t>
        </w:r>
      </w:ins>
      <m:oMath>
        <m:r>
          <w:ins w:id="118" w:author="רמי פוזיס" w:date="2021-02-09T17:28:00Z">
            <w:rPr>
              <w:rFonts w:ascii="Cambria Math" w:hAnsi="Cambria Math"/>
            </w:rPr>
            <m:t>[-∞,+∞]</m:t>
          </w:ins>
        </m:r>
      </m:oMath>
      <w:ins w:id="119" w:author="רמי פוזיס" w:date="2021-02-09T17:29:00Z">
        <w:r w:rsidR="00427CB6">
          <w:rPr>
            <w:rFonts w:eastAsiaTheme="minorEastAsia"/>
          </w:rPr>
          <w:t>.</w:t>
        </w:r>
      </w:ins>
    </w:p>
    <w:p w14:paraId="48AE5FAB" w14:textId="5292D238" w:rsidR="00EF704B" w:rsidRPr="00EF704B" w:rsidRDefault="00A14F14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=5</m:t>
        </m:r>
      </m:oMath>
    </w:p>
    <w:p w14:paraId="075985B8" w14:textId="3188D2E6" w:rsidR="00EF704B" w:rsidRDefault="00A14F14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-3x+5</m:t>
        </m:r>
      </m:oMath>
    </w:p>
    <w:p w14:paraId="690FA1AF" w14:textId="0CB7D302" w:rsidR="00EF704B" w:rsidRDefault="00A14F14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sin⁡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04956B0C" w14:textId="2B7D2462" w:rsidR="00EF704B" w:rsidRPr="00EF704B" w:rsidRDefault="00A14F14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</w:p>
    <w:p w14:paraId="7AE98B28" w14:textId="2741DF27" w:rsidR="00EF704B" w:rsidRPr="00EF704B" w:rsidRDefault="00A14F14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arctan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</w:p>
    <w:p w14:paraId="251A965D" w14:textId="42C546D9" w:rsidR="00EF704B" w:rsidRDefault="00A14F14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</w:p>
    <w:p w14:paraId="253BD391" w14:textId="7CE881DB" w:rsidR="00EF704B" w:rsidRPr="00EF704B" w:rsidRDefault="00A14F14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den>
        </m:f>
      </m:oMath>
    </w:p>
    <w:p w14:paraId="7ECAB1AE" w14:textId="624DDB1B" w:rsidR="00EF704B" w:rsidRDefault="00A14F14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e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5FDB8A86" w14:textId="07E978B5" w:rsidR="00EF704B" w:rsidRPr="00EF704B" w:rsidRDefault="00A14F14" w:rsidP="00EF704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</w:p>
    <w:p w14:paraId="22C86C0E" w14:textId="212442BB" w:rsidR="00AD43EC" w:rsidRPr="00EF704B" w:rsidRDefault="00A14F14" w:rsidP="00AD43EC">
      <w:pPr>
        <w:pStyle w:val="ListParagraph"/>
        <w:numPr>
          <w:ilvl w:val="0"/>
          <w:numId w:val="2"/>
        </w:numPr>
        <w:rPr>
          <w:rFonts w:eastAsiaTheme="minorEastAsia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</w:p>
    <w:p w14:paraId="39C50399" w14:textId="7307764B" w:rsidR="00D761C6" w:rsidRDefault="00A14F14" w:rsidP="00CE3BBE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</w:p>
    <w:p w14:paraId="4B107573" w14:textId="77777777" w:rsidR="006D494E" w:rsidRDefault="000B7A82" w:rsidP="006D494E">
      <w:pPr>
        <w:pStyle w:val="ListParagraph"/>
        <w:numPr>
          <w:ilvl w:val="0"/>
          <w:numId w:val="2"/>
        </w:numPr>
      </w:pPr>
      <w:r>
        <w:t>For Assignment 4 see sampleFunction.*</w:t>
      </w:r>
    </w:p>
    <w:p w14:paraId="66059E5A" w14:textId="77777777" w:rsidR="00CE3BBE" w:rsidRDefault="00CE3BBE">
      <w:pPr>
        <w:rPr>
          <w:b/>
          <w:bCs/>
        </w:rPr>
      </w:pPr>
      <w:r>
        <w:rPr>
          <w:b/>
          <w:bCs/>
        </w:rPr>
        <w:br w:type="page"/>
      </w:r>
    </w:p>
    <w:p w14:paraId="111E38DB" w14:textId="005207E5" w:rsidR="009F099A" w:rsidRPr="006D494E" w:rsidRDefault="009F099A" w:rsidP="006D494E">
      <w:r w:rsidRPr="006D494E">
        <w:rPr>
          <w:b/>
          <w:bCs/>
        </w:rPr>
        <w:lastRenderedPageBreak/>
        <w:t>Assignment 1</w:t>
      </w:r>
      <w:r w:rsidR="47FE3ED5" w:rsidRPr="006D494E">
        <w:rPr>
          <w:b/>
          <w:bCs/>
        </w:rPr>
        <w:t xml:space="preserve"> (3</w:t>
      </w:r>
      <w:r w:rsidR="7466C0FC" w:rsidRPr="006D494E">
        <w:rPr>
          <w:b/>
          <w:bCs/>
        </w:rPr>
        <w:t>0</w:t>
      </w:r>
      <w:r w:rsidR="47FE3ED5" w:rsidRPr="006D494E">
        <w:rPr>
          <w:b/>
          <w:bCs/>
        </w:rPr>
        <w:t>pt)</w:t>
      </w:r>
      <w:r w:rsidRPr="006D494E">
        <w:rPr>
          <w:b/>
          <w:bCs/>
        </w:rPr>
        <w:t>:</w:t>
      </w:r>
    </w:p>
    <w:p w14:paraId="19F0277C" w14:textId="3A23FC89" w:rsidR="009F099A" w:rsidRPr="009F099A" w:rsidRDefault="009F099A" w:rsidP="009F099A">
      <w:r>
        <w:t xml:space="preserve">Implement the function </w:t>
      </w:r>
      <w:r w:rsidR="7C0E5747" w:rsidRPr="31D1E8DE">
        <w:rPr>
          <w:b/>
          <w:bCs/>
        </w:rPr>
        <w:t>Assignment1.</w:t>
      </w:r>
      <w:r w:rsidRPr="31D1E8DE">
        <w:rPr>
          <w:b/>
          <w:bCs/>
        </w:rPr>
        <w:t>interpolate</w:t>
      </w:r>
      <w:r w:rsidR="7B50FEA1" w:rsidRPr="2D13E077">
        <w:rPr>
          <w:b/>
          <w:bCs/>
        </w:rPr>
        <w:t>(..)</w:t>
      </w:r>
      <w:r>
        <w:t>.</w:t>
      </w:r>
    </w:p>
    <w:p w14:paraId="7EDFB82E" w14:textId="06C9F520" w:rsidR="009F099A" w:rsidRDefault="009F099A" w:rsidP="009F099A">
      <w:r>
        <w:rPr>
          <w:rFonts w:hint="cs"/>
        </w:rPr>
        <w:t>T</w:t>
      </w:r>
      <w:r>
        <w:t xml:space="preserve">he function will </w:t>
      </w:r>
      <w:r w:rsidR="006E1D24">
        <w:t>receive a function</w:t>
      </w:r>
      <w:r w:rsidR="3B87287E">
        <w:t xml:space="preserve"> f</w:t>
      </w:r>
      <w:r w:rsidR="006E1D24">
        <w:t>, a range</w:t>
      </w:r>
      <w:r w:rsidR="432D80E7">
        <w:t>,</w:t>
      </w:r>
      <w:r w:rsidR="006E1D24">
        <w:t xml:space="preserve"> and </w:t>
      </w:r>
      <w:r w:rsidR="0046D2C3">
        <w:t xml:space="preserve">a </w:t>
      </w:r>
      <w:r w:rsidR="006E1D24">
        <w:t xml:space="preserve">number of </w:t>
      </w:r>
      <w:r w:rsidR="1F923FC1">
        <w:t>points</w:t>
      </w:r>
      <w:r w:rsidR="533885D1">
        <w:t xml:space="preserve"> to use</w:t>
      </w:r>
      <w:r w:rsidR="006E1D24">
        <w:t>.</w:t>
      </w:r>
    </w:p>
    <w:p w14:paraId="61DBDBEA" w14:textId="104EDD9D" w:rsidR="006E1D24" w:rsidRDefault="006E1D24" w:rsidP="009F099A">
      <w:r>
        <w:t xml:space="preserve">The function will return another </w:t>
      </w:r>
      <w:r w:rsidR="6E6AC989">
        <w:t xml:space="preserve">“interpolated” </w:t>
      </w:r>
      <w:r>
        <w:t>function</w:t>
      </w:r>
      <w:r w:rsidR="1B8C3F01">
        <w:t xml:space="preserve"> g</w:t>
      </w:r>
      <w:r>
        <w:t>.</w:t>
      </w:r>
      <w:r w:rsidR="073260FC">
        <w:t xml:space="preserve"> During testing, </w:t>
      </w:r>
      <w:r w:rsidR="1E8D803C">
        <w:t>g will be called with various floats</w:t>
      </w:r>
      <w:r>
        <w:t xml:space="preserve"> x to </w:t>
      </w:r>
      <w:r w:rsidR="307503E4">
        <w:t xml:space="preserve">test for the interpolation errors. </w:t>
      </w:r>
    </w:p>
    <w:p w14:paraId="5CCF7784" w14:textId="792B1DD0" w:rsidR="006E1D24" w:rsidRDefault="006E1D24" w:rsidP="006E1D24">
      <w:r w:rsidRPr="0E7F088E">
        <w:rPr>
          <w:u w:val="single"/>
        </w:rPr>
        <w:t>Grading policy:</w:t>
      </w:r>
      <w:r>
        <w:t xml:space="preserve"> </w:t>
      </w:r>
    </w:p>
    <w:p w14:paraId="1E28ED0E" w14:textId="77777777" w:rsidR="006E1D24" w:rsidRDefault="006E1D24" w:rsidP="006E1D24">
      <w:r>
        <w:t>Running time complexity &gt; O(n^2): 0-20%</w:t>
      </w:r>
    </w:p>
    <w:p w14:paraId="231AED5B" w14:textId="00C723E9" w:rsidR="006E1D24" w:rsidRDefault="006E1D24" w:rsidP="006E1D24">
      <w:r>
        <w:t>Running time complexity = O(n^2): 20-</w:t>
      </w:r>
      <w:del w:id="120" w:author="רמי פוזיס" w:date="2021-02-09T15:58:00Z">
        <w:r w:rsidR="00D25208" w:rsidDel="00D25208">
          <w:delText>6</w:delText>
        </w:r>
        <w:r w:rsidDel="00D25208">
          <w:delText>0</w:delText>
        </w:r>
      </w:del>
      <w:ins w:id="121" w:author="רמי פוזיס" w:date="2021-02-09T15:58:00Z">
        <w:r w:rsidR="00D25208">
          <w:t>80</w:t>
        </w:r>
      </w:ins>
      <w:r>
        <w:t xml:space="preserve">% </w:t>
      </w:r>
    </w:p>
    <w:p w14:paraId="5B108988" w14:textId="45FD8A3F" w:rsidR="006E1D24" w:rsidRDefault="006E1D24" w:rsidP="006E1D24">
      <w:r>
        <w:t xml:space="preserve">Running time complexity = O(n): </w:t>
      </w:r>
      <w:r w:rsidR="5B2DC44D">
        <w:t>5</w:t>
      </w:r>
      <w:r>
        <w:t>0-100%</w:t>
      </w:r>
    </w:p>
    <w:p w14:paraId="2EF6C7BC" w14:textId="72B95771" w:rsidR="00D25208" w:rsidRDefault="006E1D24" w:rsidP="00D25208">
      <w:pPr>
        <w:rPr>
          <w:ins w:id="122" w:author="רמי פוזיס" w:date="2021-02-09T15:58:00Z"/>
        </w:rPr>
      </w:pPr>
      <w:r>
        <w:t>The grade within the above ranges is a function of the average relative error of the interpolation function at random test points.</w:t>
      </w:r>
      <w:r w:rsidR="4B74BFC2">
        <w:t xml:space="preserve"> </w:t>
      </w:r>
      <w:r w:rsidR="76C33428">
        <w:t xml:space="preserve">Correctly implemented linear splines will give you 50% </w:t>
      </w:r>
      <w:r w:rsidR="350514D9">
        <w:t>of the</w:t>
      </w:r>
      <w:r w:rsidR="76C33428">
        <w:t xml:space="preserve"> </w:t>
      </w:r>
      <w:r w:rsidR="350514D9">
        <w:t xml:space="preserve">assignment value. </w:t>
      </w:r>
      <w:r w:rsidR="76C33428">
        <w:t xml:space="preserve"> </w:t>
      </w:r>
    </w:p>
    <w:p w14:paraId="4B5C73ED" w14:textId="6EF13AE4" w:rsidR="00D25208" w:rsidRDefault="00D25208" w:rsidP="00D25208">
      <w:ins w:id="123" w:author="רמי פוזיס" w:date="2021-02-09T15:58:00Z">
        <w:r>
          <w:t xml:space="preserve">Solutions will be tested with </w:t>
        </w:r>
      </w:ins>
      <m:oMath>
        <m:r>
          <w:ins w:id="124" w:author="רמי פוזיס" w:date="2021-02-09T15:58:00Z">
            <w:rPr>
              <w:rFonts w:ascii="Cambria Math" w:hAnsi="Cambria Math"/>
            </w:rPr>
            <m:t>n∈{1,10,20,50,100}</m:t>
          </w:ins>
        </m:r>
      </m:oMath>
      <w:ins w:id="125" w:author="רמי פוזיס" w:date="2021-02-09T15:59:00Z">
        <w:r w:rsidR="003465E7">
          <w:rPr>
            <w:rFonts w:eastAsiaTheme="minorEastAsia"/>
          </w:rPr>
          <w:t xml:space="preserve"> on variety of functions </w:t>
        </w:r>
        <w:r w:rsidR="00C16C69">
          <w:rPr>
            <w:rFonts w:eastAsiaTheme="minorEastAsia"/>
          </w:rPr>
          <w:t xml:space="preserve">at least half of which are polynomials </w:t>
        </w:r>
      </w:ins>
      <w:ins w:id="126" w:author="רמי פוזיס" w:date="2021-02-09T16:00:00Z">
        <w:r w:rsidR="002F764D">
          <w:rPr>
            <w:rFonts w:eastAsiaTheme="minorEastAsia"/>
          </w:rPr>
          <w:t>of various degrees</w:t>
        </w:r>
      </w:ins>
      <w:ins w:id="127" w:author="רמי פוזיס" w:date="2021-02-09T16:01:00Z">
        <w:r w:rsidR="009F5033">
          <w:rPr>
            <w:rFonts w:eastAsiaTheme="minorEastAsia"/>
          </w:rPr>
          <w:t xml:space="preserve"> with </w:t>
        </w:r>
        <w:r w:rsidR="00FE4356">
          <w:rPr>
            <w:rFonts w:eastAsiaTheme="minorEastAsia"/>
          </w:rPr>
          <w:t xml:space="preserve">coefficients ranging in </w:t>
        </w:r>
      </w:ins>
      <m:oMath>
        <m:r>
          <w:ins w:id="128" w:author="רמי פוזיס" w:date="2021-02-09T16:01:00Z">
            <w:rPr>
              <w:rFonts w:ascii="Cambria Math" w:eastAsiaTheme="minorEastAsia" w:hAnsi="Cambria Math"/>
            </w:rPr>
            <m:t>[-1,1</m:t>
          </w:ins>
        </m:r>
        <m:r>
          <w:ins w:id="129" w:author="רמי פוזיס" w:date="2021-02-09T16:02:00Z">
            <w:rPr>
              <w:rFonts w:ascii="Cambria Math" w:eastAsiaTheme="minorEastAsia" w:hAnsi="Cambria Math"/>
            </w:rPr>
            <m:t>]</m:t>
          </w:ins>
        </m:r>
      </m:oMath>
      <w:ins w:id="130" w:author="רמי פוזיס" w:date="2021-02-09T16:02:00Z">
        <w:r w:rsidR="00FE4356">
          <w:rPr>
            <w:rFonts w:eastAsiaTheme="minorEastAsia"/>
          </w:rPr>
          <w:t xml:space="preserve">. </w:t>
        </w:r>
      </w:ins>
    </w:p>
    <w:p w14:paraId="4427F2D1" w14:textId="6E86388D" w:rsidR="40E6146A" w:rsidRDefault="40E6146A" w:rsidP="61534BE7">
      <w:r w:rsidRPr="61534BE7">
        <w:rPr>
          <w:b/>
          <w:bCs/>
        </w:rPr>
        <w:t>Question 1.1:</w:t>
      </w:r>
      <w:r>
        <w:t xml:space="preserve"> Explain the key points in your implementation.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1BF0E439" w14:textId="77777777" w:rsidTr="61534BE7">
        <w:tc>
          <w:tcPr>
            <w:tcW w:w="9360" w:type="dxa"/>
          </w:tcPr>
          <w:p w14:paraId="1CDCEDB9" w14:textId="4AD59B6F" w:rsidR="40E6146A" w:rsidRDefault="40E6146A" w:rsidP="61534BE7">
            <w:r>
              <w:t xml:space="preserve"> </w:t>
            </w:r>
          </w:p>
          <w:p w14:paraId="691E9C10" w14:textId="1EF09534" w:rsidR="61534BE7" w:rsidRDefault="00902264" w:rsidP="00902264">
            <w:pPr>
              <w:bidi/>
              <w:rPr>
                <w:ins w:id="131" w:author="itay lorber" w:date="2021-02-18T11:59:00Z"/>
                <w:rtl/>
              </w:rPr>
            </w:pPr>
            <w:ins w:id="132" w:author="itay lorber" w:date="2021-02-18T11:59:00Z">
              <w:r>
                <w:rPr>
                  <w:rFonts w:hint="cs"/>
                  <w:rtl/>
                </w:rPr>
                <w:t xml:space="preserve">את פונקציית האינטרפולציה ביצעתי על ידי מימוש של עקומות </w:t>
              </w:r>
            </w:ins>
            <w:ins w:id="133" w:author="itay lorber" w:date="2021-02-18T14:01:00Z">
              <w:r w:rsidR="00E00D0F">
                <w:rPr>
                  <w:rFonts w:hint="cs"/>
                  <w:rtl/>
                  <w:lang w:val="en-IL"/>
                </w:rPr>
                <w:t>ביזייר</w:t>
              </w:r>
              <w:r w:rsidR="00E00D0F">
                <w:rPr>
                  <w:rFonts w:hint="cs"/>
                  <w:rtl/>
                </w:rPr>
                <w:t xml:space="preserve"> </w:t>
              </w:r>
            </w:ins>
            <w:ins w:id="134" w:author="itay lorber" w:date="2021-02-18T11:59:00Z">
              <w:r>
                <w:rPr>
                  <w:rFonts w:hint="cs"/>
                  <w:rtl/>
                </w:rPr>
                <w:t>בעזרת הנקודות הנתונות שקיבלתי מהדגימות.</w:t>
              </w:r>
            </w:ins>
          </w:p>
          <w:p w14:paraId="2CF89E69" w14:textId="7CAC7620" w:rsidR="00902264" w:rsidRDefault="00902264" w:rsidP="00902264">
            <w:pPr>
              <w:bidi/>
              <w:rPr>
                <w:ins w:id="135" w:author="itay lorber" w:date="2021-02-18T12:20:00Z"/>
                <w:lang w:val="en-IL"/>
              </w:rPr>
            </w:pPr>
            <w:ins w:id="136" w:author="itay lorber" w:date="2021-02-18T11:59:00Z">
              <w:r>
                <w:rPr>
                  <w:rFonts w:hint="cs"/>
                  <w:rtl/>
                </w:rPr>
                <w:t xml:space="preserve">יצרתי </w:t>
              </w:r>
            </w:ins>
            <w:ins w:id="137" w:author="itay lorber" w:date="2021-02-18T12:00:00Z">
              <w:r>
                <w:rPr>
                  <w:lang w:val="en-IL"/>
                </w:rPr>
                <w:t>n</w:t>
              </w:r>
              <w:r>
                <w:rPr>
                  <w:rFonts w:hint="cs"/>
                  <w:rtl/>
                  <w:lang w:val="en-IL"/>
                </w:rPr>
                <w:t xml:space="preserve"> דגימות מהפונקציה </w:t>
              </w:r>
              <w:r>
                <w:rPr>
                  <w:lang w:val="en-IL"/>
                </w:rPr>
                <w:t>f</w:t>
              </w:r>
              <w:r>
                <w:rPr>
                  <w:rFonts w:hint="cs"/>
                  <w:rtl/>
                  <w:lang w:val="en-IL"/>
                </w:rPr>
                <w:t xml:space="preserve"> שקיבלתי בנתונים </w:t>
              </w:r>
            </w:ins>
            <w:ins w:id="138" w:author="itay lorber" w:date="2021-02-18T12:01:00Z">
              <w:r>
                <w:rPr>
                  <w:rFonts w:hint="cs"/>
                  <w:rtl/>
                  <w:lang w:val="en-IL"/>
                </w:rPr>
                <w:t>,ו</w:t>
              </w:r>
            </w:ins>
            <w:ins w:id="139" w:author="itay lorber" w:date="2021-02-18T12:00:00Z">
              <w:r>
                <w:rPr>
                  <w:rFonts w:hint="cs"/>
                  <w:rtl/>
                  <w:lang w:val="en-IL"/>
                </w:rPr>
                <w:t>ח</w:t>
              </w:r>
            </w:ins>
            <w:ins w:id="140" w:author="itay lorber" w:date="2021-02-18T12:01:00Z">
              <w:r>
                <w:rPr>
                  <w:rFonts w:hint="cs"/>
                  <w:rtl/>
                  <w:lang w:val="en-IL"/>
                </w:rPr>
                <w:t xml:space="preserve">ילקתי את המקטע בין </w:t>
              </w:r>
              <w:r>
                <w:rPr>
                  <w:lang w:val="en-IL"/>
                </w:rPr>
                <w:t>a</w:t>
              </w:r>
              <w:r>
                <w:rPr>
                  <w:rFonts w:hint="cs"/>
                  <w:rtl/>
                  <w:lang w:val="en-IL"/>
                </w:rPr>
                <w:t xml:space="preserve"> ל- </w:t>
              </w:r>
              <w:r>
                <w:rPr>
                  <w:lang w:val="en-IL"/>
                </w:rPr>
                <w:t>b</w:t>
              </w:r>
              <w:r>
                <w:rPr>
                  <w:rFonts w:hint="cs"/>
                  <w:rtl/>
                  <w:lang w:val="en-IL"/>
                </w:rPr>
                <w:t xml:space="preserve"> ל</w:t>
              </w:r>
              <w:r>
                <w:rPr>
                  <w:lang w:val="en-IL"/>
                </w:rPr>
                <w:t>n</w:t>
              </w:r>
              <w:r>
                <w:rPr>
                  <w:rFonts w:hint="cs"/>
                  <w:rtl/>
                  <w:lang w:val="en-IL"/>
                </w:rPr>
                <w:t xml:space="preserve"> נקודות שוות במרחקן</w:t>
              </w:r>
            </w:ins>
            <w:ins w:id="141" w:author="itay lorber" w:date="2021-02-19T09:31:00Z">
              <w:r w:rsidR="00056CFE">
                <w:rPr>
                  <w:rFonts w:hint="cs"/>
                  <w:rtl/>
                  <w:lang w:val="en-IL"/>
                </w:rPr>
                <w:t>,</w:t>
              </w:r>
            </w:ins>
            <w:ins w:id="142" w:author="itay lorber" w:date="2021-02-18T12:01:00Z">
              <w:r>
                <w:rPr>
                  <w:rFonts w:hint="cs"/>
                  <w:rtl/>
                  <w:lang w:val="en-IL"/>
                </w:rPr>
                <w:t xml:space="preserve"> שעליה</w:t>
              </w:r>
            </w:ins>
            <w:ins w:id="143" w:author="itay lorber" w:date="2021-02-18T12:02:00Z">
              <w:r>
                <w:rPr>
                  <w:rFonts w:hint="cs"/>
                  <w:rtl/>
                  <w:lang w:val="en-IL"/>
                </w:rPr>
                <w:t>ן אבצע את האינטרפולציה.</w:t>
              </w:r>
            </w:ins>
          </w:p>
          <w:p w14:paraId="4889A4A2" w14:textId="568DED47" w:rsidR="00E07B15" w:rsidRDefault="00E07B15" w:rsidP="00E07B15">
            <w:pPr>
              <w:bidi/>
              <w:rPr>
                <w:ins w:id="144" w:author="itay lorber" w:date="2021-02-19T09:32:00Z"/>
                <w:rtl/>
                <w:lang w:val="en-IL"/>
              </w:rPr>
            </w:pPr>
            <w:ins w:id="145" w:author="itay lorber" w:date="2021-02-18T12:20:00Z">
              <w:r>
                <w:rPr>
                  <w:rFonts w:hint="cs"/>
                  <w:rtl/>
                  <w:lang w:val="en-IL"/>
                </w:rPr>
                <w:t>בניתי בעזרת הנוסחה שלמדנו בשיעור ו</w:t>
              </w:r>
            </w:ins>
            <w:ins w:id="146" w:author="itay lorber" w:date="2021-02-18T12:21:00Z">
              <w:r>
                <w:rPr>
                  <w:rFonts w:hint="cs"/>
                  <w:rtl/>
                  <w:lang w:val="en-IL"/>
                </w:rPr>
                <w:t xml:space="preserve">עם הפונקציה הנתונה של </w:t>
              </w:r>
              <w:r>
                <w:rPr>
                  <w:lang w:val="en-IL"/>
                </w:rPr>
                <w:t>bezier3</w:t>
              </w:r>
              <w:r>
                <w:rPr>
                  <w:rFonts w:hint="cs"/>
                  <w:rtl/>
                  <w:lang w:val="en-IL"/>
                </w:rPr>
                <w:t xml:space="preserve"> עקום </w:t>
              </w:r>
            </w:ins>
            <w:ins w:id="147" w:author="itay lorber" w:date="2021-02-18T14:01:00Z">
              <w:r w:rsidR="00E00D0F">
                <w:rPr>
                  <w:rFonts w:hint="cs"/>
                  <w:rtl/>
                  <w:lang w:val="en-IL"/>
                </w:rPr>
                <w:t xml:space="preserve">ביזייר </w:t>
              </w:r>
            </w:ins>
            <w:ins w:id="148" w:author="itay lorber" w:date="2021-02-18T12:21:00Z">
              <w:r>
                <w:rPr>
                  <w:rFonts w:hint="cs"/>
                  <w:rtl/>
                  <w:lang w:val="en-IL"/>
                </w:rPr>
                <w:t xml:space="preserve">מדרגה 3 בין כל 2 נקודות </w:t>
              </w:r>
            </w:ins>
            <w:ins w:id="149" w:author="itay lorber" w:date="2021-02-18T12:22:00Z">
              <w:r>
                <w:rPr>
                  <w:rFonts w:hint="cs"/>
                  <w:rtl/>
                  <w:lang w:val="en-IL"/>
                </w:rPr>
                <w:t xml:space="preserve">והוספתי </w:t>
              </w:r>
            </w:ins>
            <w:ins w:id="150" w:author="itay lorber" w:date="2021-02-18T14:01:00Z">
              <w:r w:rsidR="00E00D0F">
                <w:rPr>
                  <w:rFonts w:hint="cs"/>
                  <w:rtl/>
                  <w:lang w:val="en-IL"/>
                </w:rPr>
                <w:t>לווקטו</w:t>
              </w:r>
              <w:r w:rsidR="00E00D0F">
                <w:rPr>
                  <w:rFonts w:hint="eastAsia"/>
                  <w:rtl/>
                  <w:lang w:val="en-IL"/>
                </w:rPr>
                <w:t>ר</w:t>
              </w:r>
            </w:ins>
            <w:ins w:id="151" w:author="itay lorber" w:date="2021-02-18T12:22:00Z">
              <w:r>
                <w:rPr>
                  <w:rFonts w:hint="cs"/>
                  <w:rtl/>
                  <w:lang w:val="en-IL"/>
                </w:rPr>
                <w:t xml:space="preserve"> שמכיל את כל הפונקציות, בנוסף בניתי וקטור שנותן לי את המקטע של כל עקום ביז</w:t>
              </w:r>
            </w:ins>
            <w:ins w:id="152" w:author="itay lorber" w:date="2021-02-18T14:01:00Z">
              <w:r w:rsidR="00E00D0F">
                <w:rPr>
                  <w:rFonts w:hint="cs"/>
                  <w:rtl/>
                  <w:lang w:val="en-IL"/>
                </w:rPr>
                <w:t>י</w:t>
              </w:r>
            </w:ins>
            <w:ins w:id="153" w:author="itay lorber" w:date="2021-02-18T12:22:00Z">
              <w:r>
                <w:rPr>
                  <w:rFonts w:hint="cs"/>
                  <w:rtl/>
                  <w:lang w:val="en-IL"/>
                </w:rPr>
                <w:t>יר.</w:t>
              </w:r>
            </w:ins>
            <w:ins w:id="154" w:author="itay lorber" w:date="2021-02-19T09:32:00Z">
              <w:r w:rsidR="00056CFE">
                <w:rPr>
                  <w:rFonts w:hint="cs"/>
                  <w:rtl/>
                  <w:lang w:val="en-IL"/>
                </w:rPr>
                <w:t xml:space="preserve"> </w:t>
              </w:r>
            </w:ins>
          </w:p>
          <w:p w14:paraId="1DD49C07" w14:textId="3DD39252" w:rsidR="00056CFE" w:rsidRDefault="00056CFE" w:rsidP="00714D41">
            <w:pPr>
              <w:bidi/>
              <w:rPr>
                <w:ins w:id="155" w:author="itay lorber" w:date="2021-02-18T12:22:00Z"/>
                <w:rtl/>
                <w:lang w:val="en-IL"/>
              </w:rPr>
            </w:pPr>
            <w:ins w:id="156" w:author="itay lorber" w:date="2021-02-19T09:32:00Z">
              <w:r>
                <w:rPr>
                  <w:rFonts w:hint="cs"/>
                  <w:rtl/>
                  <w:lang w:val="en-IL"/>
                </w:rPr>
                <w:t>השתמשתי בנוסחה אשר לפיה אנחנו צריכים לעקום הראשון 4 נקודות ואחרי זה לכל עקום עוד 2 נקודות מכיוון שיש את אילוצי הנגזרות בנקודות החיבור.</w:t>
              </w:r>
            </w:ins>
          </w:p>
          <w:p w14:paraId="27F95FE9" w14:textId="398DDC0D" w:rsidR="00E07B15" w:rsidRDefault="00E07B15" w:rsidP="00E07B15">
            <w:pPr>
              <w:bidi/>
              <w:rPr>
                <w:ins w:id="157" w:author="itay lorber" w:date="2021-02-18T13:59:00Z"/>
                <w:lang w:val="en-IL"/>
              </w:rPr>
            </w:pPr>
            <w:ins w:id="158" w:author="itay lorber" w:date="2021-02-18T12:22:00Z">
              <w:r>
                <w:rPr>
                  <w:rFonts w:hint="cs"/>
                  <w:rtl/>
                  <w:lang w:val="en-IL"/>
                </w:rPr>
                <w:t>לאחר מכן החזרתי פונקציה שכשהיא מקבלת א</w:t>
              </w:r>
            </w:ins>
            <w:ins w:id="159" w:author="itay lorber" w:date="2021-02-19T09:32:00Z">
              <w:r w:rsidR="00056CFE">
                <w:rPr>
                  <w:rFonts w:hint="cs"/>
                  <w:rtl/>
                  <w:lang w:val="en-IL"/>
                </w:rPr>
                <w:t>ינפוט</w:t>
              </w:r>
            </w:ins>
            <w:ins w:id="160" w:author="itay lorber" w:date="2021-02-18T12:22:00Z">
              <w:r>
                <w:rPr>
                  <w:rFonts w:hint="cs"/>
                  <w:rtl/>
                  <w:lang w:val="en-IL"/>
                </w:rPr>
                <w:t xml:space="preserve"> היא רצה בלולאה על </w:t>
              </w:r>
            </w:ins>
            <w:ins w:id="161" w:author="itay lorber" w:date="2021-02-18T14:01:00Z">
              <w:r w:rsidR="00E00D0F">
                <w:rPr>
                  <w:rFonts w:hint="cs"/>
                  <w:rtl/>
                  <w:lang w:val="en-IL"/>
                </w:rPr>
                <w:t>הווקטו</w:t>
              </w:r>
              <w:r w:rsidR="00E00D0F">
                <w:rPr>
                  <w:rFonts w:hint="eastAsia"/>
                  <w:rtl/>
                  <w:lang w:val="en-IL"/>
                </w:rPr>
                <w:t>ר</w:t>
              </w:r>
            </w:ins>
            <w:ins w:id="162" w:author="itay lorber" w:date="2021-02-18T12:22:00Z">
              <w:r>
                <w:rPr>
                  <w:rFonts w:hint="cs"/>
                  <w:rtl/>
                  <w:lang w:val="en-IL"/>
                </w:rPr>
                <w:t xml:space="preserve"> של המקטעים ובודקת בין איזה מקטע נמצא</w:t>
              </w:r>
            </w:ins>
            <w:ins w:id="163" w:author="itay lorber" w:date="2021-02-18T12:23:00Z">
              <w:r>
                <w:rPr>
                  <w:rFonts w:hint="cs"/>
                  <w:rtl/>
                  <w:lang w:val="en-IL"/>
                </w:rPr>
                <w:t xml:space="preserve"> הא</w:t>
              </w:r>
            </w:ins>
            <w:ins w:id="164" w:author="itay lorber" w:date="2021-02-19T09:33:00Z">
              <w:r w:rsidR="00056CFE">
                <w:rPr>
                  <w:rFonts w:hint="cs"/>
                  <w:rtl/>
                  <w:lang w:val="en-IL"/>
                </w:rPr>
                <w:t>ינפוט</w:t>
              </w:r>
            </w:ins>
            <w:ins w:id="165" w:author="itay lorber" w:date="2021-02-18T12:23:00Z">
              <w:r>
                <w:rPr>
                  <w:rFonts w:hint="cs"/>
                  <w:rtl/>
                  <w:lang w:val="en-IL"/>
                </w:rPr>
                <w:t xml:space="preserve"> איקס שקיבלה הפונקציה </w:t>
              </w:r>
              <w:r>
                <w:rPr>
                  <w:lang w:val="en-IL"/>
                </w:rPr>
                <w:t>g</w:t>
              </w:r>
              <w:r>
                <w:rPr>
                  <w:rFonts w:hint="cs"/>
                  <w:rtl/>
                  <w:lang w:val="en-IL"/>
                </w:rPr>
                <w:t xml:space="preserve"> וכשהיא מוצאת היא הולכת לקטור הפונקצי</w:t>
              </w:r>
            </w:ins>
            <w:ins w:id="166" w:author="itay lorber" w:date="2021-02-19T09:33:00Z">
              <w:r w:rsidR="00056CFE">
                <w:rPr>
                  <w:rFonts w:hint="cs"/>
                  <w:rtl/>
                  <w:lang w:val="en-IL"/>
                </w:rPr>
                <w:t>ות</w:t>
              </w:r>
            </w:ins>
            <w:ins w:id="167" w:author="itay lorber" w:date="2021-02-18T12:23:00Z">
              <w:r>
                <w:rPr>
                  <w:rFonts w:hint="cs"/>
                  <w:rtl/>
                  <w:lang w:val="en-IL"/>
                </w:rPr>
                <w:t xml:space="preserve"> ומחזירה את הערך </w:t>
              </w:r>
              <w:r>
                <w:rPr>
                  <w:lang w:val="en-IL"/>
                </w:rPr>
                <w:t>t</w:t>
              </w:r>
              <w:r>
                <w:rPr>
                  <w:rFonts w:hint="cs"/>
                  <w:rtl/>
                  <w:lang w:val="en-IL"/>
                </w:rPr>
                <w:t xml:space="preserve"> המומר מהערך איקס שהתקבל לפונקציה של המקטע שנמצא</w:t>
              </w:r>
            </w:ins>
            <w:ins w:id="168" w:author="itay lorber" w:date="2021-02-18T12:24:00Z">
              <w:r>
                <w:rPr>
                  <w:rFonts w:hint="cs"/>
                  <w:rtl/>
                  <w:lang w:val="en-IL"/>
                </w:rPr>
                <w:t>.</w:t>
              </w:r>
            </w:ins>
          </w:p>
          <w:p w14:paraId="7C4A282E" w14:textId="43F4765B" w:rsidR="00E00D0F" w:rsidRDefault="00E00D0F" w:rsidP="00E00D0F">
            <w:pPr>
              <w:bidi/>
              <w:rPr>
                <w:ins w:id="169" w:author="itay lorber" w:date="2021-02-18T13:59:00Z"/>
                <w:lang w:val="en-IL"/>
              </w:rPr>
            </w:pPr>
          </w:p>
          <w:p w14:paraId="146D4E76" w14:textId="30D7A6A7" w:rsidR="00E00D0F" w:rsidRPr="00902264" w:rsidRDefault="00E00D0F">
            <w:pPr>
              <w:bidi/>
              <w:rPr>
                <w:lang w:val="en-IL"/>
                <w:rPrChange w:id="170" w:author="itay lorber" w:date="2021-02-18T12:00:00Z">
                  <w:rPr/>
                </w:rPrChange>
              </w:rPr>
              <w:pPrChange w:id="171" w:author="itay lorber" w:date="2021-02-18T13:59:00Z">
                <w:pPr/>
              </w:pPrChange>
            </w:pPr>
            <w:ins w:id="172" w:author="itay lorber" w:date="2021-02-18T13:59:00Z">
              <w:r>
                <w:rPr>
                  <w:rFonts w:hint="cs"/>
                  <w:rtl/>
                  <w:lang w:val="en-IL"/>
                </w:rPr>
                <w:t xml:space="preserve">בנוסף, מימשתי גם </w:t>
              </w:r>
              <w:r>
                <w:rPr>
                  <w:lang w:val="en-IL"/>
                </w:rPr>
                <w:t>piecewise Bezier interpolation</w:t>
              </w:r>
              <w:r>
                <w:rPr>
                  <w:rFonts w:hint="cs"/>
                  <w:rtl/>
                  <w:lang w:val="en-IL"/>
                </w:rPr>
                <w:t xml:space="preserve"> שבבדי</w:t>
              </w:r>
            </w:ins>
            <w:ins w:id="173" w:author="itay lorber" w:date="2021-02-18T14:00:00Z">
              <w:r>
                <w:rPr>
                  <w:rFonts w:hint="cs"/>
                  <w:rtl/>
                  <w:lang w:val="en-IL"/>
                </w:rPr>
                <w:t>קות שביצעתי נתן בבדיקות של פולינומים ממעלות גבוהות תוצאות פחות טובות מהשיטה הראשונה. כאשר בחרתי פולינומים ממעלות נמוכות השיטה השני</w:t>
              </w:r>
            </w:ins>
            <w:ins w:id="174" w:author="itay lorber" w:date="2021-02-18T14:01:00Z">
              <w:r>
                <w:rPr>
                  <w:rFonts w:hint="cs"/>
                  <w:rtl/>
                  <w:lang w:val="en-IL"/>
                </w:rPr>
                <w:t>י</w:t>
              </w:r>
            </w:ins>
            <w:ins w:id="175" w:author="itay lorber" w:date="2021-02-18T14:00:00Z">
              <w:r>
                <w:rPr>
                  <w:rFonts w:hint="cs"/>
                  <w:rtl/>
                  <w:lang w:val="en-IL"/>
                </w:rPr>
                <w:t xml:space="preserve">ה פעלה יותר טוב, אך לא הצלחתי למצוא </w:t>
              </w:r>
              <w:r>
                <w:rPr>
                  <w:lang w:val="en-IL"/>
                </w:rPr>
                <w:t>threshold</w:t>
              </w:r>
              <w:r>
                <w:rPr>
                  <w:rFonts w:hint="cs"/>
                  <w:rtl/>
                  <w:lang w:val="en-IL"/>
                </w:rPr>
                <w:t xml:space="preserve"> מתאים לכל המצבים האפשריים ולכן בחרתי ל</w:t>
              </w:r>
            </w:ins>
            <w:ins w:id="176" w:author="itay lorber" w:date="2021-02-18T14:01:00Z">
              <w:r>
                <w:rPr>
                  <w:rFonts w:hint="cs"/>
                  <w:rtl/>
                  <w:lang w:val="en-IL"/>
                </w:rPr>
                <w:t>לכת עם הדרך הראשונה. לפונקציה השני</w:t>
              </w:r>
            </w:ins>
            <w:ins w:id="177" w:author="itay lorber" w:date="2021-02-19T09:33:00Z">
              <w:r w:rsidR="00056CFE">
                <w:rPr>
                  <w:rFonts w:hint="cs"/>
                  <w:rtl/>
                  <w:lang w:val="en-IL"/>
                </w:rPr>
                <w:t>י</w:t>
              </w:r>
            </w:ins>
            <w:ins w:id="178" w:author="itay lorber" w:date="2021-02-18T14:01:00Z">
              <w:r>
                <w:rPr>
                  <w:rFonts w:hint="cs"/>
                  <w:rtl/>
                  <w:lang w:val="en-IL"/>
                </w:rPr>
                <w:t xml:space="preserve">ה קראתי </w:t>
              </w:r>
              <w:r>
                <w:rPr>
                  <w:lang w:val="en-IL"/>
                </w:rPr>
                <w:t>interpolation2</w:t>
              </w:r>
            </w:ins>
            <w:ins w:id="179" w:author="itay lorber" w:date="2021-02-19T09:33:00Z">
              <w:r w:rsidR="00056CFE">
                <w:rPr>
                  <w:rFonts w:hint="cs"/>
                  <w:rtl/>
                  <w:lang w:val="en-IL"/>
                </w:rPr>
                <w:t>.</w:t>
              </w:r>
            </w:ins>
          </w:p>
          <w:p w14:paraId="09EC3F37" w14:textId="7FA7833B" w:rsidR="61534BE7" w:rsidRDefault="61534BE7" w:rsidP="61534BE7"/>
          <w:p w14:paraId="7F994773" w14:textId="6BCC64B2" w:rsidR="61534BE7" w:rsidRDefault="61534BE7" w:rsidP="61534BE7"/>
        </w:tc>
      </w:tr>
    </w:tbl>
    <w:p w14:paraId="061962F5" w14:textId="0AD3B5F1" w:rsidR="00853987" w:rsidRDefault="00853987">
      <w:r>
        <w:br w:type="page"/>
      </w:r>
    </w:p>
    <w:p w14:paraId="76F786DC" w14:textId="6417031A" w:rsidR="006E1D24" w:rsidRDefault="00853987" w:rsidP="006E1D24">
      <w:pPr>
        <w:rPr>
          <w:b/>
          <w:bCs/>
        </w:rPr>
      </w:pPr>
      <w:r w:rsidRPr="76ADABB0">
        <w:rPr>
          <w:b/>
          <w:bCs/>
        </w:rPr>
        <w:lastRenderedPageBreak/>
        <w:t>Assignment 2</w:t>
      </w:r>
      <w:r w:rsidR="750C1397" w:rsidRPr="76ADABB0">
        <w:rPr>
          <w:b/>
          <w:bCs/>
        </w:rPr>
        <w:t xml:space="preserve"> (</w:t>
      </w:r>
      <w:del w:id="180" w:author="רמי פוזיס" w:date="2021-02-09T17:30:00Z">
        <w:r w:rsidR="750C1397" w:rsidRPr="58C73A29" w:rsidDel="0025233E">
          <w:rPr>
            <w:b/>
            <w:bCs/>
          </w:rPr>
          <w:delText>1</w:delText>
        </w:r>
        <w:r w:rsidR="007B2A34" w:rsidDel="0025233E">
          <w:rPr>
            <w:b/>
            <w:bCs/>
          </w:rPr>
          <w:delText>0</w:delText>
        </w:r>
        <w:r w:rsidR="750C1397" w:rsidRPr="58C73A29" w:rsidDel="0025233E">
          <w:rPr>
            <w:b/>
            <w:bCs/>
          </w:rPr>
          <w:delText>pt</w:delText>
        </w:r>
      </w:del>
      <w:ins w:id="181" w:author="רמי פוזיס" w:date="2021-02-09T17:30:00Z">
        <w:r w:rsidR="0025233E" w:rsidRPr="58C73A29">
          <w:rPr>
            <w:b/>
            <w:bCs/>
          </w:rPr>
          <w:t>1</w:t>
        </w:r>
        <w:r w:rsidR="0025233E">
          <w:rPr>
            <w:b/>
            <w:bCs/>
          </w:rPr>
          <w:t>5</w:t>
        </w:r>
        <w:r w:rsidR="0025233E" w:rsidRPr="58C73A29">
          <w:rPr>
            <w:b/>
            <w:bCs/>
          </w:rPr>
          <w:t>pt</w:t>
        </w:r>
      </w:ins>
      <w:r w:rsidR="750C1397" w:rsidRPr="6A421938">
        <w:rPr>
          <w:b/>
          <w:bCs/>
        </w:rPr>
        <w:t>)</w:t>
      </w:r>
      <w:r w:rsidRPr="6A421938">
        <w:rPr>
          <w:b/>
          <w:bCs/>
        </w:rPr>
        <w:t>:</w:t>
      </w:r>
    </w:p>
    <w:p w14:paraId="3E58BB4D" w14:textId="56DF651C" w:rsidR="00853987" w:rsidRDefault="00853987" w:rsidP="006E1D24">
      <w:r>
        <w:t xml:space="preserve">Implement the function </w:t>
      </w:r>
      <w:r w:rsidR="403BAFD5" w:rsidRPr="34D568E1">
        <w:rPr>
          <w:b/>
          <w:bCs/>
        </w:rPr>
        <w:t>Assignment2.</w:t>
      </w:r>
      <w:r w:rsidRPr="34D568E1">
        <w:rPr>
          <w:b/>
          <w:bCs/>
        </w:rPr>
        <w:t>intersections</w:t>
      </w:r>
      <w:r w:rsidR="3F7F669C" w:rsidRPr="34D568E1">
        <w:rPr>
          <w:b/>
          <w:bCs/>
        </w:rPr>
        <w:t>(..)</w:t>
      </w:r>
      <w:r>
        <w:t>.</w:t>
      </w:r>
    </w:p>
    <w:p w14:paraId="1B2E5D3E" w14:textId="509082B8" w:rsidR="00853987" w:rsidRDefault="00853987" w:rsidP="006E1D24">
      <w:r>
        <w:t xml:space="preserve">The function will receive 2 functions-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>, and a float maxerr.</w:t>
      </w:r>
    </w:p>
    <w:p w14:paraId="0903C24A" w14:textId="7B82F142" w:rsidR="00853987" w:rsidRDefault="00853987" w:rsidP="006E1D24">
      <w:r>
        <w:t>The function will return an iterable of approximate intersection Xs, such that:</w:t>
      </w:r>
    </w:p>
    <w:p w14:paraId="309E83B5" w14:textId="45B36D36" w:rsidR="00853987" w:rsidRPr="00853987" w:rsidRDefault="00853987" w:rsidP="006E1D24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 xml:space="preserve">∀x∈X,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&lt;maxerr</m:t>
          </m:r>
        </m:oMath>
      </m:oMathPara>
    </w:p>
    <w:p w14:paraId="0F717913" w14:textId="12E80553" w:rsidR="00853987" w:rsidRDefault="00853987" w:rsidP="61534BE7">
      <w:pPr>
        <w:rPr>
          <w:rFonts w:eastAsiaTheme="minorEastAsia"/>
        </w:rPr>
      </w:pPr>
      <w:r w:rsidRPr="61534BE7">
        <w:rPr>
          <w:rFonts w:eastAsiaTheme="minorEastAsia"/>
          <w:u w:val="single"/>
        </w:rPr>
        <w:t>Grad</w:t>
      </w:r>
      <w:r w:rsidR="2D21BB77" w:rsidRPr="61534BE7">
        <w:rPr>
          <w:rFonts w:eastAsiaTheme="minorEastAsia"/>
          <w:u w:val="single"/>
        </w:rPr>
        <w:t>ing policy:</w:t>
      </w:r>
      <w:r w:rsidR="40E80459" w:rsidRPr="61534BE7">
        <w:rPr>
          <w:rFonts w:eastAsiaTheme="minorEastAsia"/>
          <w:u w:val="single"/>
        </w:rPr>
        <w:t xml:space="preserve"> </w:t>
      </w:r>
      <w:r w:rsidR="2D21BB77" w:rsidRPr="61534BE7">
        <w:rPr>
          <w:rFonts w:eastAsiaTheme="minorEastAsia"/>
        </w:rPr>
        <w:t xml:space="preserve">The grade </w:t>
      </w:r>
      <w:r w:rsidRPr="61534BE7">
        <w:rPr>
          <w:rFonts w:eastAsiaTheme="minorEastAsia"/>
        </w:rPr>
        <w:t xml:space="preserve">will be </w:t>
      </w:r>
      <w:r w:rsidR="3748D0B1" w:rsidRPr="61534BE7">
        <w:rPr>
          <w:rFonts w:eastAsiaTheme="minorEastAsia"/>
        </w:rPr>
        <w:t>affected by</w:t>
      </w:r>
      <w:r w:rsidRPr="61534BE7">
        <w:rPr>
          <w:rFonts w:eastAsiaTheme="minorEastAsia"/>
        </w:rPr>
        <w:t xml:space="preserve"> </w:t>
      </w:r>
      <w:r w:rsidR="522EF7A6" w:rsidRPr="61534BE7">
        <w:rPr>
          <w:rFonts w:eastAsiaTheme="minorEastAsia"/>
        </w:rPr>
        <w:t>the number of</w:t>
      </w:r>
      <w:r w:rsidRPr="61534BE7">
        <w:rPr>
          <w:rFonts w:eastAsiaTheme="minorEastAsia"/>
        </w:rPr>
        <w:t xml:space="preserve"> correct</w:t>
      </w:r>
      <w:r w:rsidR="0607CCD2" w:rsidRPr="61534BE7">
        <w:rPr>
          <w:rFonts w:eastAsiaTheme="minorEastAsia"/>
        </w:rPr>
        <w:t>/incorrect</w:t>
      </w:r>
      <w:r w:rsidRPr="61534BE7">
        <w:rPr>
          <w:rFonts w:eastAsiaTheme="minorEastAsia"/>
        </w:rPr>
        <w:t xml:space="preserve"> </w:t>
      </w:r>
      <w:r w:rsidR="6A6021C5" w:rsidRPr="61534BE7">
        <w:rPr>
          <w:rFonts w:eastAsiaTheme="minorEastAsia"/>
        </w:rPr>
        <w:t>intersection points</w:t>
      </w:r>
      <w:r w:rsidRPr="61534BE7">
        <w:rPr>
          <w:rFonts w:eastAsiaTheme="minorEastAsia"/>
        </w:rPr>
        <w:t xml:space="preserve"> found and the run</w:t>
      </w:r>
      <w:r w:rsidR="7C3CF0B1" w:rsidRPr="61534BE7">
        <w:rPr>
          <w:rFonts w:eastAsiaTheme="minorEastAsia"/>
        </w:rPr>
        <w:t>ning</w:t>
      </w:r>
      <w:r w:rsidRPr="61534BE7">
        <w:rPr>
          <w:rFonts w:eastAsiaTheme="minorEastAsia"/>
        </w:rPr>
        <w:t xml:space="preserve"> time of </w:t>
      </w:r>
      <w:r w:rsidR="3B25B123" w:rsidRPr="61534BE7">
        <w:rPr>
          <w:b/>
          <w:bCs/>
        </w:rPr>
        <w:t>Assignment2.intersections(..)</w:t>
      </w:r>
      <w:r w:rsidRPr="61534BE7">
        <w:rPr>
          <w:rFonts w:eastAsiaTheme="minorEastAsia"/>
        </w:rPr>
        <w:t>.</w:t>
      </w:r>
    </w:p>
    <w:p w14:paraId="5AD43109" w14:textId="27A97149" w:rsidR="61534BE7" w:rsidRDefault="61534BE7" w:rsidP="61534BE7">
      <w:pPr>
        <w:rPr>
          <w:rFonts w:eastAsiaTheme="minorEastAsia"/>
        </w:rPr>
      </w:pPr>
    </w:p>
    <w:p w14:paraId="6C0E7B29" w14:textId="115AC5FE" w:rsidR="0AA426F2" w:rsidRDefault="0AA426F2" w:rsidP="61534BE7">
      <w:r w:rsidRPr="61534BE7">
        <w:rPr>
          <w:b/>
          <w:bCs/>
        </w:rPr>
        <w:t>Question 2.1:</w:t>
      </w:r>
      <w:r>
        <w:t xml:space="preserve"> Explain the key points in your implementation.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3D2B7CC2" w14:textId="77777777" w:rsidTr="61534BE7">
        <w:tc>
          <w:tcPr>
            <w:tcW w:w="9360" w:type="dxa"/>
          </w:tcPr>
          <w:p w14:paraId="7FFDB4DA" w14:textId="71CDEFDC" w:rsidR="0AA426F2" w:rsidRDefault="0AA426F2" w:rsidP="61534BE7">
            <w:r>
              <w:t xml:space="preserve"> </w:t>
            </w:r>
          </w:p>
          <w:p w14:paraId="03714099" w14:textId="5C210F43" w:rsidR="61534BE7" w:rsidRDefault="007E3198" w:rsidP="007E3198">
            <w:pPr>
              <w:jc w:val="right"/>
              <w:rPr>
                <w:ins w:id="182" w:author="itay lorber" w:date="2021-02-19T09:34:00Z"/>
                <w:rtl/>
                <w:lang w:val="en-IL"/>
              </w:rPr>
            </w:pPr>
            <w:ins w:id="183" w:author="itay lorber" w:date="2021-02-17T18:08:00Z">
              <w:r>
                <w:rPr>
                  <w:rFonts w:hint="cs"/>
                  <w:rtl/>
                  <w:lang w:val="en-IL"/>
                </w:rPr>
                <w:t>חיפשתי שיטה שתעבוד בטוח ומהיר</w:t>
              </w:r>
            </w:ins>
            <w:ins w:id="184" w:author="itay lorber" w:date="2021-02-18T14:02:00Z">
              <w:r w:rsidR="00E00D0F">
                <w:rPr>
                  <w:rFonts w:hint="cs"/>
                  <w:rtl/>
                  <w:lang w:val="en-IL"/>
                </w:rPr>
                <w:t>,</w:t>
              </w:r>
            </w:ins>
            <w:ins w:id="185" w:author="itay lorber" w:date="2021-02-17T18:08:00Z">
              <w:r>
                <w:rPr>
                  <w:rFonts w:hint="cs"/>
                  <w:rtl/>
                  <w:lang w:val="en-IL"/>
                </w:rPr>
                <w:t xml:space="preserve"> אז מצאתי שילוב של השיטות למציאת שורשים ניוטון רפסון ו</w:t>
              </w:r>
            </w:ins>
            <w:ins w:id="186" w:author="itay lorber" w:date="2021-02-17T18:09:00Z">
              <w:r>
                <w:rPr>
                  <w:rFonts w:hint="cs"/>
                  <w:rtl/>
                  <w:lang w:val="en-IL"/>
                </w:rPr>
                <w:t>שיטת החציה.</w:t>
              </w:r>
            </w:ins>
          </w:p>
          <w:p w14:paraId="7A4FAAC5" w14:textId="5D574CDD" w:rsidR="00056CFE" w:rsidRPr="00056CFE" w:rsidRDefault="00056CFE" w:rsidP="00714D41">
            <w:pPr>
              <w:jc w:val="right"/>
              <w:rPr>
                <w:ins w:id="187" w:author="itay lorber" w:date="2021-02-17T18:09:00Z"/>
                <w:rtl/>
                <w:lang w:val="en-IL"/>
              </w:rPr>
            </w:pPr>
            <w:ins w:id="188" w:author="itay lorber" w:date="2021-02-19T09:34:00Z">
              <w:r>
                <w:rPr>
                  <w:rFonts w:hint="cs"/>
                  <w:rtl/>
                  <w:lang w:val="en-IL"/>
                </w:rPr>
                <w:t>חילקתי לשני מצבים, הראשון כאשר נתונות לי 2 פונקציות פולינומים של נאמפיי והשני כאשר נתונות לי שתי פונקציות למבדה.</w:t>
              </w:r>
            </w:ins>
          </w:p>
          <w:p w14:paraId="660C6F62" w14:textId="102E8BD5" w:rsidR="007E3198" w:rsidRDefault="00056CFE" w:rsidP="007E3198">
            <w:pPr>
              <w:jc w:val="right"/>
              <w:rPr>
                <w:ins w:id="189" w:author="itay lorber" w:date="2021-02-17T18:11:00Z"/>
                <w:rtl/>
                <w:lang w:val="en-IL"/>
              </w:rPr>
            </w:pPr>
            <w:ins w:id="190" w:author="itay lorber" w:date="2021-02-19T09:35:00Z">
              <w:r>
                <w:rPr>
                  <w:rFonts w:hint="cs"/>
                  <w:rtl/>
                  <w:lang w:val="en-IL"/>
                </w:rPr>
                <w:t xml:space="preserve">בשיטה הראשונה, </w:t>
              </w:r>
            </w:ins>
            <w:ins w:id="191" w:author="itay lorber" w:date="2021-02-17T18:10:00Z">
              <w:r w:rsidR="007E3198">
                <w:rPr>
                  <w:rFonts w:hint="cs"/>
                  <w:rtl/>
                  <w:lang w:val="en-IL"/>
                </w:rPr>
                <w:t xml:space="preserve">יצרתי פונקציה חדשה שהיא פונקציה 1 פחות פונקציה 2 והשתמשתי </w:t>
              </w:r>
            </w:ins>
            <w:ins w:id="192" w:author="itay lorber" w:date="2021-02-17T18:11:00Z">
              <w:r w:rsidR="007E3198">
                <w:rPr>
                  <w:rFonts w:hint="cs"/>
                  <w:rtl/>
                  <w:lang w:val="en-IL"/>
                </w:rPr>
                <w:t>בשיטה</w:t>
              </w:r>
            </w:ins>
            <w:ins w:id="193" w:author="itay lorber" w:date="2021-02-17T18:10:00Z">
              <w:r w:rsidR="007E3198">
                <w:rPr>
                  <w:rFonts w:hint="cs"/>
                  <w:rtl/>
                  <w:lang w:val="en-IL"/>
                </w:rPr>
                <w:t xml:space="preserve"> </w:t>
              </w:r>
            </w:ins>
            <w:ins w:id="194" w:author="itay lorber" w:date="2021-02-17T18:19:00Z">
              <w:r w:rsidR="00FB3787">
                <w:rPr>
                  <w:rFonts w:hint="cs"/>
                  <w:rtl/>
                  <w:lang w:val="en-IL"/>
                </w:rPr>
                <w:t xml:space="preserve">שבניתי </w:t>
              </w:r>
            </w:ins>
            <w:ins w:id="195" w:author="itay lorber" w:date="2021-02-17T18:10:00Z">
              <w:r w:rsidR="007E3198">
                <w:rPr>
                  <w:rFonts w:hint="cs"/>
                  <w:rtl/>
                  <w:lang w:val="en-IL"/>
                </w:rPr>
                <w:t>על מנת למצוא את השורשים של הפונקציה</w:t>
              </w:r>
            </w:ins>
            <w:ins w:id="196" w:author="itay lorber" w:date="2021-02-17T18:11:00Z">
              <w:r w:rsidR="007E3198">
                <w:rPr>
                  <w:rFonts w:hint="cs"/>
                  <w:rtl/>
                  <w:lang w:val="en-IL"/>
                </w:rPr>
                <w:t>.</w:t>
              </w:r>
            </w:ins>
          </w:p>
          <w:p w14:paraId="499B34AE" w14:textId="1C825B22" w:rsidR="007E3198" w:rsidRDefault="007E3198" w:rsidP="00714D41">
            <w:pPr>
              <w:bidi/>
              <w:rPr>
                <w:ins w:id="197" w:author="itay lorber" w:date="2021-02-17T18:13:00Z"/>
                <w:rtl/>
                <w:lang w:val="en-IL"/>
              </w:rPr>
            </w:pPr>
            <w:ins w:id="198" w:author="itay lorber" w:date="2021-02-17T18:11:00Z">
              <w:r>
                <w:rPr>
                  <w:rFonts w:hint="cs"/>
                  <w:rtl/>
                  <w:lang w:val="en-IL"/>
                </w:rPr>
                <w:t>ראשית, אני בודק אם</w:t>
              </w:r>
            </w:ins>
            <w:ins w:id="199" w:author="itay lorber" w:date="2021-02-17T18:12:00Z">
              <w:r>
                <w:rPr>
                  <w:rFonts w:hint="cs"/>
                  <w:rtl/>
                  <w:lang w:val="en-IL"/>
                </w:rPr>
                <w:t xml:space="preserve"> ה</w:t>
              </w:r>
              <w:r>
                <w:rPr>
                  <w:lang w:val="en-IL"/>
                </w:rPr>
                <w:t>input</w:t>
              </w:r>
              <w:r>
                <w:rPr>
                  <w:rFonts w:hint="cs"/>
                  <w:rtl/>
                  <w:lang w:val="en-IL"/>
                </w:rPr>
                <w:t xml:space="preserve"> של</w:t>
              </w:r>
              <w:r>
                <w:rPr>
                  <w:lang w:val="en-IL"/>
                </w:rPr>
                <w:t xml:space="preserve">a </w:t>
              </w:r>
              <w:r>
                <w:rPr>
                  <w:rFonts w:hint="cs"/>
                  <w:rtl/>
                  <w:lang w:val="en-IL"/>
                </w:rPr>
                <w:t>ו-</w:t>
              </w:r>
              <w:r>
                <w:rPr>
                  <w:lang w:val="en-IL"/>
                </w:rPr>
                <w:t>b</w:t>
              </w:r>
              <w:r>
                <w:rPr>
                  <w:rFonts w:hint="cs"/>
                  <w:rtl/>
                  <w:lang w:val="en-IL"/>
                </w:rPr>
                <w:t xml:space="preserve"> תקין</w:t>
              </w:r>
            </w:ins>
            <w:ins w:id="200" w:author="itay lorber" w:date="2021-02-17T18:17:00Z">
              <w:r>
                <w:rPr>
                  <w:rFonts w:hint="cs"/>
                  <w:rtl/>
                  <w:lang w:val="en-IL"/>
                </w:rPr>
                <w:t>.</w:t>
              </w:r>
            </w:ins>
          </w:p>
          <w:p w14:paraId="2D4830C2" w14:textId="7D3614E4" w:rsidR="007E3198" w:rsidRDefault="007E3198" w:rsidP="007E3198">
            <w:pPr>
              <w:bidi/>
              <w:rPr>
                <w:ins w:id="201" w:author="itay lorber" w:date="2021-02-17T18:18:00Z"/>
                <w:rtl/>
                <w:lang w:val="en-IL"/>
              </w:rPr>
            </w:pPr>
            <w:ins w:id="202" w:author="itay lorber" w:date="2021-02-17T18:13:00Z">
              <w:r>
                <w:rPr>
                  <w:rFonts w:hint="cs"/>
                  <w:rtl/>
                  <w:lang w:val="en-IL"/>
                </w:rPr>
                <w:t xml:space="preserve">לאחר מכן, אני מחלק את המקטע בין </w:t>
              </w:r>
              <w:r>
                <w:rPr>
                  <w:lang w:val="en-IL"/>
                </w:rPr>
                <w:t>a</w:t>
              </w:r>
              <w:r>
                <w:rPr>
                  <w:rFonts w:hint="cs"/>
                  <w:rtl/>
                  <w:lang w:val="en-IL"/>
                </w:rPr>
                <w:t xml:space="preserve"> ל </w:t>
              </w:r>
              <w:r>
                <w:rPr>
                  <w:rtl/>
                  <w:lang w:val="en-IL"/>
                </w:rPr>
                <w:t>–</w:t>
              </w:r>
              <w:r>
                <w:rPr>
                  <w:lang w:val="en-IL"/>
                </w:rPr>
                <w:t xml:space="preserve"> b </w:t>
              </w:r>
              <w:r>
                <w:rPr>
                  <w:rFonts w:hint="cs"/>
                  <w:rtl/>
                  <w:lang w:val="en-IL"/>
                </w:rPr>
                <w:t xml:space="preserve"> לאורך המקטע כפול 100 </w:t>
              </w:r>
            </w:ins>
            <w:ins w:id="203" w:author="itay lorber" w:date="2021-02-17T18:14:00Z">
              <w:r>
                <w:rPr>
                  <w:rFonts w:hint="cs"/>
                  <w:rtl/>
                  <w:lang w:val="en-IL"/>
                </w:rPr>
                <w:t xml:space="preserve">בעזרת הפונקציה </w:t>
              </w:r>
              <w:r>
                <w:rPr>
                  <w:lang w:val="en-IL"/>
                </w:rPr>
                <w:t>linspace</w:t>
              </w:r>
              <w:r>
                <w:rPr>
                  <w:rFonts w:hint="cs"/>
                  <w:rtl/>
                  <w:lang w:val="en-IL"/>
                </w:rPr>
                <w:t xml:space="preserve"> בכדי לקבל חלוקות שוות של נקודות בקטע ואני בודק בין כל 2 </w:t>
              </w:r>
            </w:ins>
            <w:ins w:id="204" w:author="itay lorber" w:date="2021-02-17T18:18:00Z">
              <w:r w:rsidR="00FB3787">
                <w:rPr>
                  <w:rFonts w:hint="cs"/>
                  <w:rtl/>
                  <w:lang w:val="en-IL"/>
                </w:rPr>
                <w:t>נקודות האם יש שורש על ידי שימוש בדגימת הפונקציה והנגזרת בשני החלקים.</w:t>
              </w:r>
            </w:ins>
          </w:p>
          <w:p w14:paraId="1ECC5BDA" w14:textId="58C74003" w:rsidR="00FB3787" w:rsidRDefault="00FB3787" w:rsidP="00FB3787">
            <w:pPr>
              <w:bidi/>
              <w:rPr>
                <w:ins w:id="205" w:author="itay lorber" w:date="2021-02-17T18:20:00Z"/>
                <w:rtl/>
                <w:lang w:val="en-IL"/>
              </w:rPr>
            </w:pPr>
            <w:ins w:id="206" w:author="itay lorber" w:date="2021-02-17T18:18:00Z">
              <w:r>
                <w:rPr>
                  <w:rFonts w:hint="cs"/>
                  <w:rtl/>
                  <w:lang w:val="en-IL"/>
                </w:rPr>
                <w:t xml:space="preserve">אם קיבלתי שהתנאים לכך שיש שורש בין 2 הנקודות מתקיימים אז אני מריץ את השיטה של </w:t>
              </w:r>
              <w:r>
                <w:rPr>
                  <w:lang w:val="en-IL"/>
                </w:rPr>
                <w:t>new</w:t>
              </w:r>
            </w:ins>
            <w:ins w:id="207" w:author="itay lorber" w:date="2021-02-17T18:19:00Z">
              <w:r>
                <w:rPr>
                  <w:lang w:val="en-IL"/>
                </w:rPr>
                <w:t>t-safe</w:t>
              </w:r>
            </w:ins>
            <w:ins w:id="208" w:author="itay lorber" w:date="2021-02-17T18:20:00Z">
              <w:r>
                <w:rPr>
                  <w:rFonts w:hint="cs"/>
                  <w:rtl/>
                  <w:lang w:val="en-IL"/>
                </w:rPr>
                <w:t>.</w:t>
              </w:r>
            </w:ins>
          </w:p>
          <w:p w14:paraId="150CECBC" w14:textId="6CDFD214" w:rsidR="00FB3787" w:rsidRDefault="00FB3787" w:rsidP="00FB3787">
            <w:pPr>
              <w:bidi/>
              <w:rPr>
                <w:ins w:id="209" w:author="itay lorber" w:date="2021-02-17T18:21:00Z"/>
                <w:rtl/>
                <w:lang w:val="en-IL"/>
              </w:rPr>
            </w:pPr>
            <w:ins w:id="210" w:author="itay lorber" w:date="2021-02-17T18:20:00Z">
              <w:r>
                <w:rPr>
                  <w:rFonts w:hint="cs"/>
                  <w:rtl/>
                  <w:lang w:val="en-IL"/>
                </w:rPr>
                <w:t xml:space="preserve">שיטת </w:t>
              </w:r>
              <w:r>
                <w:rPr>
                  <w:lang w:val="en-IL"/>
                </w:rPr>
                <w:t>newt-</w:t>
              </w:r>
            </w:ins>
            <w:ins w:id="211" w:author="itay lorber" w:date="2021-02-17T18:21:00Z">
              <w:r>
                <w:rPr>
                  <w:lang w:val="en-IL"/>
                </w:rPr>
                <w:t>safe</w:t>
              </w:r>
              <w:r>
                <w:rPr>
                  <w:rFonts w:hint="cs"/>
                  <w:rtl/>
                  <w:lang w:val="en-IL"/>
                </w:rPr>
                <w:t xml:space="preserve"> עובדת כך שמתחילים בצעד של שיטת </w:t>
              </w:r>
              <w:r>
                <w:rPr>
                  <w:lang w:val="en-IL"/>
                </w:rPr>
                <w:t>bisection</w:t>
              </w:r>
              <w:r>
                <w:rPr>
                  <w:rFonts w:hint="cs"/>
                  <w:rtl/>
                  <w:lang w:val="en-IL"/>
                </w:rPr>
                <w:t xml:space="preserve"> ואז מתקדמים בצעדים של שיטת </w:t>
              </w:r>
            </w:ins>
            <w:ins w:id="212" w:author="itay lorber" w:date="2021-02-18T14:03:00Z">
              <w:r w:rsidR="00E00D0F">
                <w:rPr>
                  <w:lang w:val="en-IL"/>
                </w:rPr>
                <w:t xml:space="preserve">Newton </w:t>
              </w:r>
            </w:ins>
            <w:ins w:id="213" w:author="itay lorber" w:date="2021-02-17T18:21:00Z">
              <w:r>
                <w:rPr>
                  <w:lang w:val="en-IL"/>
                </w:rPr>
                <w:t>-</w:t>
              </w:r>
            </w:ins>
            <w:ins w:id="214" w:author="itay lorber" w:date="2021-02-18T14:03:00Z">
              <w:r w:rsidR="00E00D0F">
                <w:rPr>
                  <w:lang w:val="en-IL"/>
                </w:rPr>
                <w:t>Raphson</w:t>
              </w:r>
            </w:ins>
            <w:ins w:id="215" w:author="itay lorber" w:date="2021-02-17T18:21:00Z">
              <w:r>
                <w:rPr>
                  <w:rFonts w:hint="cs"/>
                  <w:rtl/>
                  <w:lang w:val="en-IL"/>
                </w:rPr>
                <w:t xml:space="preserve">. כאשר לא ניתן לבצע צעד בשיטת </w:t>
              </w:r>
            </w:ins>
            <w:ins w:id="216" w:author="itay lorber" w:date="2021-02-18T14:03:00Z">
              <w:r w:rsidR="00E00D0F">
                <w:rPr>
                  <w:lang w:val="en-IL"/>
                </w:rPr>
                <w:t>N</w:t>
              </w:r>
            </w:ins>
            <w:ins w:id="217" w:author="itay lorber" w:date="2021-02-17T18:21:00Z">
              <w:r>
                <w:rPr>
                  <w:lang w:val="en-IL"/>
                </w:rPr>
                <w:t>ewton-</w:t>
              </w:r>
            </w:ins>
            <w:ins w:id="218" w:author="itay lorber" w:date="2021-02-18T14:03:00Z">
              <w:r w:rsidR="00E00D0F">
                <w:rPr>
                  <w:lang w:val="en-IL"/>
                </w:rPr>
                <w:t>Raphson</w:t>
              </w:r>
            </w:ins>
            <w:ins w:id="219" w:author="itay lorber" w:date="2021-02-17T18:21:00Z">
              <w:r>
                <w:rPr>
                  <w:rFonts w:hint="cs"/>
                  <w:rtl/>
                  <w:lang w:val="en-IL"/>
                </w:rPr>
                <w:t xml:space="preserve"> אז </w:t>
              </w:r>
            </w:ins>
            <w:ins w:id="220" w:author="itay lorber" w:date="2021-02-17T18:22:00Z">
              <w:r>
                <w:rPr>
                  <w:rFonts w:hint="cs"/>
                  <w:rtl/>
                  <w:lang w:val="en-IL"/>
                </w:rPr>
                <w:t>אני מבצע</w:t>
              </w:r>
            </w:ins>
            <w:ins w:id="221" w:author="itay lorber" w:date="2021-02-17T18:21:00Z">
              <w:r>
                <w:rPr>
                  <w:rFonts w:hint="cs"/>
                  <w:rtl/>
                  <w:lang w:val="en-IL"/>
                </w:rPr>
                <w:t xml:space="preserve"> צעד בשיטת </w:t>
              </w:r>
              <w:r>
                <w:rPr>
                  <w:lang w:val="en-IL"/>
                </w:rPr>
                <w:t>bisection</w:t>
              </w:r>
              <w:r>
                <w:rPr>
                  <w:rFonts w:hint="cs"/>
                  <w:rtl/>
                  <w:lang w:val="en-IL"/>
                </w:rPr>
                <w:t>.</w:t>
              </w:r>
            </w:ins>
          </w:p>
          <w:p w14:paraId="1E23DC11" w14:textId="257568AD" w:rsidR="00FB3787" w:rsidRDefault="00FB3787" w:rsidP="00FB3787">
            <w:pPr>
              <w:bidi/>
              <w:rPr>
                <w:ins w:id="222" w:author="itay lorber" w:date="2021-02-17T18:22:00Z"/>
                <w:rtl/>
                <w:lang w:val="en-IL"/>
              </w:rPr>
            </w:pPr>
            <w:ins w:id="223" w:author="itay lorber" w:date="2021-02-17T18:21:00Z">
              <w:r>
                <w:rPr>
                  <w:rFonts w:hint="cs"/>
                  <w:rtl/>
                  <w:lang w:val="en-IL"/>
                </w:rPr>
                <w:t xml:space="preserve">לאחר כל צעד, </w:t>
              </w:r>
            </w:ins>
            <w:ins w:id="224" w:author="itay lorber" w:date="2021-02-17T18:22:00Z">
              <w:r>
                <w:rPr>
                  <w:rFonts w:hint="cs"/>
                  <w:rtl/>
                  <w:lang w:val="en-IL"/>
                </w:rPr>
                <w:t>אני בודק</w:t>
              </w:r>
            </w:ins>
            <w:ins w:id="225" w:author="itay lorber" w:date="2021-02-17T18:21:00Z">
              <w:r>
                <w:rPr>
                  <w:rFonts w:hint="cs"/>
                  <w:rtl/>
                  <w:lang w:val="en-IL"/>
                </w:rPr>
                <w:t xml:space="preserve"> אם </w:t>
              </w:r>
            </w:ins>
            <w:ins w:id="226" w:author="itay lorber" w:date="2021-02-17T18:22:00Z">
              <w:r>
                <w:rPr>
                  <w:rFonts w:hint="cs"/>
                  <w:rtl/>
                  <w:lang w:val="en-IL"/>
                </w:rPr>
                <w:t>התקדמתי</w:t>
              </w:r>
            </w:ins>
            <w:ins w:id="227" w:author="itay lorber" w:date="2021-02-17T18:21:00Z">
              <w:r>
                <w:rPr>
                  <w:rFonts w:hint="cs"/>
                  <w:rtl/>
                  <w:lang w:val="en-IL"/>
                </w:rPr>
                <w:t xml:space="preserve"> מספיק לשורש הפ</w:t>
              </w:r>
            </w:ins>
            <w:ins w:id="228" w:author="itay lorber" w:date="2021-02-17T18:22:00Z">
              <w:r>
                <w:rPr>
                  <w:rFonts w:hint="cs"/>
                  <w:rtl/>
                  <w:lang w:val="en-IL"/>
                </w:rPr>
                <w:t>ונקציה בעזרת בדיקה מול ה</w:t>
              </w:r>
              <w:r>
                <w:rPr>
                  <w:lang w:val="en-IL"/>
                </w:rPr>
                <w:t>maxerr</w:t>
              </w:r>
              <w:r>
                <w:rPr>
                  <w:rFonts w:hint="cs"/>
                  <w:rtl/>
                  <w:lang w:val="en-IL"/>
                </w:rPr>
                <w:t xml:space="preserve">. </w:t>
              </w:r>
            </w:ins>
          </w:p>
          <w:p w14:paraId="582CFF59" w14:textId="109AF2E7" w:rsidR="00FB3787" w:rsidRDefault="00FB3787" w:rsidP="00FB3787">
            <w:pPr>
              <w:bidi/>
              <w:rPr>
                <w:ins w:id="229" w:author="itay lorber" w:date="2021-02-17T18:23:00Z"/>
                <w:rtl/>
                <w:lang w:val="en-IL"/>
              </w:rPr>
            </w:pPr>
            <w:ins w:id="230" w:author="itay lorber" w:date="2021-02-17T18:22:00Z">
              <w:r>
                <w:rPr>
                  <w:rFonts w:hint="cs"/>
                  <w:rtl/>
                  <w:lang w:val="en-IL"/>
                </w:rPr>
                <w:t>אם התקדמתי מספיק אז אני מוסיף את השורש לרשימה של שורשים.</w:t>
              </w:r>
            </w:ins>
          </w:p>
          <w:p w14:paraId="236536C0" w14:textId="3E810388" w:rsidR="00FB3787" w:rsidRDefault="00FB3787" w:rsidP="00FB3787">
            <w:pPr>
              <w:bidi/>
              <w:rPr>
                <w:ins w:id="231" w:author="itay lorber" w:date="2021-02-17T18:33:00Z"/>
                <w:rtl/>
                <w:lang w:val="en-IL"/>
              </w:rPr>
            </w:pPr>
            <w:ins w:id="232" w:author="itay lorber" w:date="2021-02-17T18:23:00Z">
              <w:r>
                <w:rPr>
                  <w:rFonts w:hint="cs"/>
                  <w:rtl/>
                  <w:lang w:val="en-IL"/>
                </w:rPr>
                <w:t>בחרתי לבצע 10 איטרציות של השימוש בשיטה למציאת השורש</w:t>
              </w:r>
            </w:ins>
            <w:ins w:id="233" w:author="itay lorber" w:date="2021-02-18T14:02:00Z">
              <w:r w:rsidR="00E00D0F">
                <w:rPr>
                  <w:rFonts w:hint="cs"/>
                  <w:rtl/>
                  <w:lang w:val="en-IL"/>
                </w:rPr>
                <w:t>,</w:t>
              </w:r>
            </w:ins>
            <w:ins w:id="234" w:author="itay lorber" w:date="2021-02-17T18:23:00Z">
              <w:r>
                <w:rPr>
                  <w:rFonts w:hint="cs"/>
                  <w:rtl/>
                  <w:lang w:val="en-IL"/>
                </w:rPr>
                <w:t xml:space="preserve"> שכן השי</w:t>
              </w:r>
            </w:ins>
            <w:ins w:id="235" w:author="itay lorber" w:date="2021-02-17T18:24:00Z">
              <w:r>
                <w:rPr>
                  <w:rFonts w:hint="cs"/>
                  <w:rtl/>
                  <w:lang w:val="en-IL"/>
                </w:rPr>
                <w:t>טה של ניוטון רפסון מתכנסת מהר מאוד (בערך</w:t>
              </w:r>
            </w:ins>
            <w:ins w:id="236" w:author="itay lorber" w:date="2021-02-18T14:03:00Z">
              <w:r w:rsidR="00E00D0F">
                <w:rPr>
                  <w:rFonts w:hint="cs"/>
                  <w:rtl/>
                  <w:lang w:val="en-IL"/>
                </w:rPr>
                <w:t xml:space="preserve"> 3-5</w:t>
              </w:r>
            </w:ins>
            <w:ins w:id="237" w:author="itay lorber" w:date="2021-02-17T18:24:00Z">
              <w:r>
                <w:rPr>
                  <w:rFonts w:hint="cs"/>
                  <w:rtl/>
                  <w:lang w:val="en-IL"/>
                </w:rPr>
                <w:t xml:space="preserve"> איטרציות) ובבדיקה פרמטר זה נתן תוצאה טובה.</w:t>
              </w:r>
            </w:ins>
          </w:p>
          <w:p w14:paraId="519FBE2A" w14:textId="64B72B44" w:rsidR="00A75061" w:rsidRDefault="00A75061">
            <w:pPr>
              <w:bidi/>
              <w:rPr>
                <w:ins w:id="238" w:author="itay lorber" w:date="2021-02-19T09:35:00Z"/>
                <w:rtl/>
                <w:lang w:val="en-IL"/>
              </w:rPr>
            </w:pPr>
            <w:ins w:id="239" w:author="itay lorber" w:date="2021-02-17T18:33:00Z">
              <w:r>
                <w:rPr>
                  <w:rFonts w:hint="cs"/>
                  <w:rtl/>
                  <w:lang w:val="en-IL"/>
                </w:rPr>
                <w:t>אם לא נמצא שורש ב10 איטרציות שביצעתי אז אני ממשיך לקטע הבא.</w:t>
              </w:r>
            </w:ins>
          </w:p>
          <w:p w14:paraId="0AF0FD2D" w14:textId="357D00F8" w:rsidR="00056CFE" w:rsidRDefault="00056CFE" w:rsidP="00056CFE">
            <w:pPr>
              <w:bidi/>
              <w:rPr>
                <w:ins w:id="240" w:author="itay lorber" w:date="2021-02-19T09:35:00Z"/>
                <w:rtl/>
                <w:lang w:val="en-IL"/>
              </w:rPr>
            </w:pPr>
          </w:p>
          <w:p w14:paraId="179AE9B6" w14:textId="613133B2" w:rsidR="00056CFE" w:rsidRDefault="00056CFE" w:rsidP="00056CFE">
            <w:pPr>
              <w:bidi/>
              <w:rPr>
                <w:ins w:id="241" w:author="itay lorber" w:date="2021-02-19T09:36:00Z"/>
                <w:rtl/>
                <w:lang w:val="en-IL"/>
              </w:rPr>
            </w:pPr>
            <w:ins w:id="242" w:author="itay lorber" w:date="2021-02-19T09:35:00Z">
              <w:r>
                <w:rPr>
                  <w:rFonts w:hint="cs"/>
                  <w:rtl/>
                  <w:lang w:val="en-IL"/>
                </w:rPr>
                <w:t>השיטה השני</w:t>
              </w:r>
            </w:ins>
            <w:ins w:id="243" w:author="itay lorber" w:date="2021-02-19T09:36:00Z">
              <w:r>
                <w:rPr>
                  <w:rFonts w:hint="cs"/>
                  <w:rtl/>
                  <w:lang w:val="en-IL"/>
                </w:rPr>
                <w:t>יה של הלמבדות עובדות אותו הדבר פשוט חישבתי בעזרת פונקציה את הנגזרת בנקודה וביצעתי את החיסור בין הפונקציות בצורה שונה על מנת שיפעל (כי לא ניתן לחסר פונקציות למבדה).</w:t>
              </w:r>
            </w:ins>
          </w:p>
          <w:p w14:paraId="37991C0A" w14:textId="202DFC37" w:rsidR="00056CFE" w:rsidRPr="00056CFE" w:rsidRDefault="00056CFE">
            <w:pPr>
              <w:bidi/>
              <w:rPr>
                <w:ins w:id="244" w:author="itay lorber" w:date="2021-02-17T18:08:00Z"/>
                <w:rtl/>
                <w:lang w:val="en-IL"/>
              </w:rPr>
              <w:pPrChange w:id="245" w:author="itay lorber" w:date="2021-02-19T09:36:00Z">
                <w:pPr>
                  <w:jc w:val="right"/>
                </w:pPr>
              </w:pPrChange>
            </w:pPr>
            <w:ins w:id="246" w:author="itay lorber" w:date="2021-02-19T09:37:00Z">
              <w:r>
                <w:rPr>
                  <w:rFonts w:hint="cs"/>
                  <w:rtl/>
                  <w:lang w:val="en-IL"/>
                </w:rPr>
                <w:t>כל השאר עובד אותו הדבר.</w:t>
              </w:r>
            </w:ins>
          </w:p>
          <w:p w14:paraId="07CB14EA" w14:textId="77777777" w:rsidR="007E3198" w:rsidRPr="007E3198" w:rsidRDefault="007E3198">
            <w:pPr>
              <w:jc w:val="right"/>
              <w:rPr>
                <w:lang w:val="en-IL"/>
                <w:rPrChange w:id="247" w:author="itay lorber" w:date="2021-02-17T18:08:00Z">
                  <w:rPr/>
                </w:rPrChange>
              </w:rPr>
              <w:pPrChange w:id="248" w:author="itay lorber" w:date="2021-02-17T18:08:00Z">
                <w:pPr/>
              </w:pPrChange>
            </w:pPr>
          </w:p>
          <w:p w14:paraId="0C7A38FD" w14:textId="73E43AA8" w:rsidR="61534BE7" w:rsidRDefault="61534BE7" w:rsidP="61534BE7"/>
          <w:p w14:paraId="0BAF5D27" w14:textId="3ED429EE" w:rsidR="61534BE7" w:rsidRDefault="61534BE7" w:rsidP="61534BE7"/>
          <w:p w14:paraId="222C3994" w14:textId="439EE41C" w:rsidR="61534BE7" w:rsidRDefault="61534BE7" w:rsidP="61534BE7"/>
        </w:tc>
      </w:tr>
    </w:tbl>
    <w:p w14:paraId="5AA2266C" w14:textId="77777777" w:rsidR="00853987" w:rsidRDefault="00853987">
      <w:pPr>
        <w:rPr>
          <w:rFonts w:eastAsiaTheme="minorEastAsia"/>
        </w:rPr>
      </w:pPr>
      <w:r w:rsidRPr="61534BE7">
        <w:rPr>
          <w:rFonts w:eastAsiaTheme="minorEastAsia"/>
        </w:rPr>
        <w:br w:type="page"/>
      </w:r>
    </w:p>
    <w:p w14:paraId="202A2466" w14:textId="201A5963" w:rsidR="00853987" w:rsidRDefault="00853987" w:rsidP="006E1D24">
      <w:pPr>
        <w:rPr>
          <w:b/>
          <w:bCs/>
        </w:rPr>
      </w:pPr>
      <w:r w:rsidRPr="61534BE7">
        <w:rPr>
          <w:b/>
          <w:bCs/>
        </w:rPr>
        <w:lastRenderedPageBreak/>
        <w:t>Assignment 3</w:t>
      </w:r>
      <w:r w:rsidR="24F49459" w:rsidRPr="61534BE7">
        <w:rPr>
          <w:b/>
          <w:bCs/>
        </w:rPr>
        <w:t xml:space="preserve"> (</w:t>
      </w:r>
      <w:r w:rsidR="77473C6E" w:rsidRPr="61534BE7">
        <w:rPr>
          <w:b/>
          <w:bCs/>
        </w:rPr>
        <w:t>2</w:t>
      </w:r>
      <w:r w:rsidR="007B2A34">
        <w:rPr>
          <w:b/>
          <w:bCs/>
        </w:rPr>
        <w:t>5</w:t>
      </w:r>
      <w:r w:rsidR="24F49459" w:rsidRPr="61534BE7">
        <w:rPr>
          <w:b/>
          <w:bCs/>
        </w:rPr>
        <w:t>pt)</w:t>
      </w:r>
      <w:r w:rsidRPr="61534BE7">
        <w:rPr>
          <w:b/>
          <w:bCs/>
        </w:rPr>
        <w:t>:</w:t>
      </w:r>
    </w:p>
    <w:p w14:paraId="07F0F765" w14:textId="46B0B3ED" w:rsidR="00853987" w:rsidRDefault="00853987" w:rsidP="006E1D24">
      <w:r>
        <w:t xml:space="preserve">Implement a function </w:t>
      </w:r>
      <w:r w:rsidR="2BB031C1" w:rsidRPr="247588CB">
        <w:rPr>
          <w:b/>
          <w:bCs/>
        </w:rPr>
        <w:t>Assignment</w:t>
      </w:r>
      <w:r w:rsidR="0D312377" w:rsidRPr="247588CB">
        <w:rPr>
          <w:b/>
          <w:bCs/>
        </w:rPr>
        <w:t>3</w:t>
      </w:r>
      <w:r w:rsidR="2BB031C1" w:rsidRPr="247588CB">
        <w:rPr>
          <w:b/>
          <w:bCs/>
        </w:rPr>
        <w:t>.</w:t>
      </w:r>
      <w:r w:rsidRPr="247588CB">
        <w:rPr>
          <w:b/>
          <w:bCs/>
        </w:rPr>
        <w:t>integrate</w:t>
      </w:r>
      <w:r w:rsidR="66DA5851" w:rsidRPr="247588CB">
        <w:rPr>
          <w:b/>
          <w:bCs/>
        </w:rPr>
        <w:t>(…)</w:t>
      </w:r>
      <w:r w:rsidR="66DA5851">
        <w:t xml:space="preserve"> and </w:t>
      </w:r>
      <w:r w:rsidR="7BDA76BA" w:rsidRPr="247588CB">
        <w:rPr>
          <w:b/>
          <w:bCs/>
        </w:rPr>
        <w:t>Assignment3.areabetween(..)</w:t>
      </w:r>
      <w:r w:rsidR="37CB8E6F" w:rsidRPr="7E5F5A09">
        <w:rPr>
          <w:b/>
          <w:bCs/>
        </w:rPr>
        <w:t xml:space="preserve"> </w:t>
      </w:r>
      <w:r w:rsidR="37CB8E6F">
        <w:t xml:space="preserve">and answer two theoretical questions. </w:t>
      </w:r>
    </w:p>
    <w:p w14:paraId="588D84BA" w14:textId="6AE8B062" w:rsidR="00853987" w:rsidRDefault="7BDA76BA" w:rsidP="006E1D24">
      <w:pPr>
        <w:rPr>
          <w:b/>
          <w:bCs/>
        </w:rPr>
      </w:pPr>
      <w:r w:rsidRPr="61534BE7">
        <w:rPr>
          <w:b/>
          <w:bCs/>
        </w:rPr>
        <w:t>Assignment3.integrate(…)</w:t>
      </w:r>
      <w:r w:rsidR="647A3925">
        <w:t xml:space="preserve"> </w:t>
      </w:r>
      <w:r w:rsidR="00853987">
        <w:t>receive</w:t>
      </w:r>
      <w:r w:rsidR="180D4FD4">
        <w:t>s</w:t>
      </w:r>
      <w:r w:rsidR="00853987">
        <w:t xml:space="preserve"> a function f, a range</w:t>
      </w:r>
      <w:r w:rsidR="6C37ACD4">
        <w:t>,</w:t>
      </w:r>
      <w:r w:rsidR="00853987">
        <w:t xml:space="preserve"> and </w:t>
      </w:r>
      <w:r w:rsidR="003F4428">
        <w:t>several</w:t>
      </w:r>
      <w:r w:rsidR="00853987">
        <w:t xml:space="preserve"> points to use.</w:t>
      </w:r>
    </w:p>
    <w:p w14:paraId="13191D13" w14:textId="63A7F093" w:rsidR="00853987" w:rsidRDefault="46FC5EC1" w:rsidP="006E1D24">
      <w:r>
        <w:t>It must</w:t>
      </w:r>
      <w:r w:rsidR="00853987">
        <w:t xml:space="preserve"> return approximation to the integral of the </w:t>
      </w:r>
      <w:r w:rsidR="00471AA4">
        <w:t>function f</w:t>
      </w:r>
      <w:r w:rsidR="00853987">
        <w:t xml:space="preserve"> in the given range.</w:t>
      </w:r>
    </w:p>
    <w:p w14:paraId="5094550E" w14:textId="195DCB3F" w:rsidR="00853987" w:rsidRDefault="5EDAA0B6" w:rsidP="006E1D24">
      <w:r>
        <w:t xml:space="preserve">You may call </w:t>
      </w:r>
      <w:r w:rsidR="00853987">
        <w:t xml:space="preserve">f </w:t>
      </w:r>
      <w:r w:rsidR="34D0FFD9">
        <w:t xml:space="preserve">at most </w:t>
      </w:r>
      <w:r w:rsidR="00853987">
        <w:t>n</w:t>
      </w:r>
      <w:r w:rsidR="00471AA4">
        <w:t xml:space="preserve"> times</w:t>
      </w:r>
      <w:r w:rsidR="00853987">
        <w:t>.</w:t>
      </w:r>
      <w:r w:rsidR="405CA1D9">
        <w:t xml:space="preserve"> </w:t>
      </w:r>
    </w:p>
    <w:p w14:paraId="14C5C2D8" w14:textId="4ACEB7D4" w:rsidR="00853987" w:rsidRDefault="58523083" w:rsidP="006E1D24">
      <w:r w:rsidRPr="61534BE7">
        <w:rPr>
          <w:rFonts w:eastAsiaTheme="minorEastAsia"/>
          <w:u w:val="single"/>
        </w:rPr>
        <w:t>Grading policy:</w:t>
      </w:r>
      <w:r>
        <w:t xml:space="preserve"> </w:t>
      </w:r>
      <w:r w:rsidR="553AB200">
        <w:t>The grade is affected by the integration error only</w:t>
      </w:r>
      <w:r w:rsidR="2D9C9E61">
        <w:t>,</w:t>
      </w:r>
      <w:r w:rsidR="553AB200">
        <w:t xml:space="preserve"> provided reasonable running time </w:t>
      </w:r>
      <w:r w:rsidR="003F4428">
        <w:t>e.g.,</w:t>
      </w:r>
      <w:r w:rsidR="553AB200">
        <w:t xml:space="preserve"> no more than </w:t>
      </w:r>
      <w:r w:rsidR="096BBC77">
        <w:t xml:space="preserve">5 minutes for n=100. </w:t>
      </w:r>
    </w:p>
    <w:p w14:paraId="67B4FDAF" w14:textId="27A85453" w:rsidR="787543AB" w:rsidRDefault="787543AB" w:rsidP="61534BE7">
      <w:r w:rsidRPr="61534BE7">
        <w:rPr>
          <w:b/>
          <w:bCs/>
        </w:rPr>
        <w:t>Question 3.1:</w:t>
      </w:r>
      <w:r>
        <w:t xml:space="preserve"> Explain the key points in your implementation of Assignment3.integrate(…).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352AAB5D" w14:textId="77777777" w:rsidTr="61534BE7">
        <w:tc>
          <w:tcPr>
            <w:tcW w:w="9360" w:type="dxa"/>
          </w:tcPr>
          <w:p w14:paraId="389A6755" w14:textId="4CA41DCF" w:rsidR="787543AB" w:rsidRDefault="787543AB" w:rsidP="00A75061">
            <w:pPr>
              <w:bidi/>
              <w:rPr>
                <w:ins w:id="249" w:author="itay lorber" w:date="2021-02-17T18:34:00Z"/>
                <w:rtl/>
                <w:lang w:val="en-IL"/>
              </w:rPr>
            </w:pPr>
            <w:del w:id="250" w:author="itay lorber" w:date="2021-02-17T18:37:00Z">
              <w:r w:rsidDel="00A75061">
                <w:delText xml:space="preserve"> </w:delText>
              </w:r>
            </w:del>
            <w:ins w:id="251" w:author="itay lorber" w:date="2021-02-17T18:34:00Z">
              <w:r w:rsidR="00A75061">
                <w:rPr>
                  <w:rFonts w:hint="cs"/>
                  <w:rtl/>
                </w:rPr>
                <w:t xml:space="preserve">בפונקציה </w:t>
              </w:r>
              <w:r w:rsidR="00A75061">
                <w:rPr>
                  <w:lang w:val="en-IL"/>
                </w:rPr>
                <w:t>integrate</w:t>
              </w:r>
              <w:r w:rsidR="00A75061">
                <w:rPr>
                  <w:rFonts w:hint="cs"/>
                  <w:rtl/>
                  <w:lang w:val="en-IL"/>
                </w:rPr>
                <w:t xml:space="preserve"> </w:t>
              </w:r>
            </w:ins>
            <w:ins w:id="252" w:author="itay lorber" w:date="2021-02-17T18:37:00Z">
              <w:r w:rsidR="00A75061">
                <w:rPr>
                  <w:rFonts w:hint="cs"/>
                  <w:rtl/>
                  <w:lang w:val="en-IL"/>
                </w:rPr>
                <w:t>ראשית</w:t>
              </w:r>
            </w:ins>
            <w:ins w:id="253" w:author="itay lorber" w:date="2021-02-17T18:34:00Z">
              <w:r w:rsidR="00A75061">
                <w:rPr>
                  <w:rFonts w:hint="cs"/>
                  <w:rtl/>
                  <w:lang w:val="en-IL"/>
                </w:rPr>
                <w:t xml:space="preserve"> כל מימשתי את שתי השיטות שלמדנו בכיתה לחישוב אינטגרלים, שיטת </w:t>
              </w:r>
              <w:r w:rsidR="00A75061">
                <w:rPr>
                  <w:lang w:val="en-IL"/>
                </w:rPr>
                <w:t>traperzoid</w:t>
              </w:r>
              <w:r w:rsidR="00A75061">
                <w:rPr>
                  <w:rFonts w:hint="cs"/>
                  <w:rtl/>
                  <w:lang w:val="en-IL"/>
                </w:rPr>
                <w:t xml:space="preserve"> ושיטת </w:t>
              </w:r>
              <w:r w:rsidR="00A75061">
                <w:rPr>
                  <w:lang w:val="en-IL"/>
                </w:rPr>
                <w:t>simpson</w:t>
              </w:r>
            </w:ins>
            <w:ins w:id="254" w:author="itay lorber" w:date="2021-02-18T14:04:00Z">
              <w:r w:rsidR="00E00D0F">
                <w:rPr>
                  <w:rFonts w:hint="cs"/>
                  <w:rtl/>
                  <w:lang w:val="en-IL"/>
                </w:rPr>
                <w:t xml:space="preserve"> עם </w:t>
              </w:r>
              <w:r w:rsidR="00E00D0F">
                <w:rPr>
                  <w:lang w:val="en-IL"/>
                </w:rPr>
                <w:t>n=2</w:t>
              </w:r>
            </w:ins>
            <w:ins w:id="255" w:author="itay lorber" w:date="2021-02-17T18:34:00Z">
              <w:r w:rsidR="00A75061">
                <w:rPr>
                  <w:rFonts w:hint="cs"/>
                  <w:rtl/>
                  <w:lang w:val="en-IL"/>
                </w:rPr>
                <w:t>.</w:t>
              </w:r>
            </w:ins>
          </w:p>
          <w:p w14:paraId="3C565863" w14:textId="5253D096" w:rsidR="00A75061" w:rsidRDefault="00A75061" w:rsidP="00A75061">
            <w:pPr>
              <w:bidi/>
              <w:rPr>
                <w:ins w:id="256" w:author="itay lorber" w:date="2021-02-17T18:35:00Z"/>
                <w:rtl/>
                <w:lang w:val="en-IL"/>
              </w:rPr>
            </w:pPr>
            <w:ins w:id="257" w:author="itay lorber" w:date="2021-02-17T18:34:00Z">
              <w:r>
                <w:rPr>
                  <w:rFonts w:hint="cs"/>
                  <w:rtl/>
                  <w:lang w:val="en-IL"/>
                </w:rPr>
                <w:t xml:space="preserve">למדנו בכיתה שברוב הפעמים </w:t>
              </w:r>
            </w:ins>
            <w:ins w:id="258" w:author="itay lorber" w:date="2021-02-17T18:35:00Z">
              <w:r>
                <w:rPr>
                  <w:rFonts w:hint="cs"/>
                  <w:rtl/>
                  <w:lang w:val="en-IL"/>
                </w:rPr>
                <w:t>שיטת סימפסון תחזיר ערך מדויק יותר מכיוון שהיא מקרבת פולינומי</w:t>
              </w:r>
            </w:ins>
            <w:ins w:id="259" w:author="itay lorber" w:date="2021-02-18T14:49:00Z">
              <w:r w:rsidR="00806E53">
                <w:rPr>
                  <w:rFonts w:hint="cs"/>
                  <w:rtl/>
                  <w:lang w:val="en-IL"/>
                </w:rPr>
                <w:t>ם של</w:t>
              </w:r>
            </w:ins>
            <w:ins w:id="260" w:author="itay lorber" w:date="2021-02-17T18:35:00Z">
              <w:r>
                <w:rPr>
                  <w:rFonts w:hint="cs"/>
                  <w:rtl/>
                  <w:lang w:val="en-IL"/>
                </w:rPr>
                <w:t xml:space="preserve"> לגראנז </w:t>
              </w:r>
            </w:ins>
            <w:ins w:id="261" w:author="itay lorber" w:date="2021-02-18T14:48:00Z">
              <w:r w:rsidR="00806E53">
                <w:rPr>
                  <w:rFonts w:hint="cs"/>
                  <w:rtl/>
                  <w:lang w:val="en-IL"/>
                </w:rPr>
                <w:t>ממעלה שניה בשונ</w:t>
              </w:r>
            </w:ins>
            <w:ins w:id="262" w:author="itay lorber" w:date="2021-02-18T14:49:00Z">
              <w:r w:rsidR="00806E53">
                <w:rPr>
                  <w:rFonts w:hint="cs"/>
                  <w:rtl/>
                  <w:lang w:val="en-IL"/>
                </w:rPr>
                <w:t xml:space="preserve">ה משיטת טרפזויד שמקרבת בעזרת פולינומים ממעלה ראשונה </w:t>
              </w:r>
            </w:ins>
            <w:ins w:id="263" w:author="itay lorber" w:date="2021-02-17T18:35:00Z">
              <w:r>
                <w:rPr>
                  <w:rFonts w:hint="cs"/>
                  <w:rtl/>
                  <w:lang w:val="en-IL"/>
                </w:rPr>
                <w:t xml:space="preserve">לפונקציה שעושים לה את האינטגרל, אך ניתן להשתמש בה רק אם מספר </w:t>
              </w:r>
            </w:ins>
            <w:ins w:id="264" w:author="itay lorber" w:date="2021-02-18T14:49:00Z">
              <w:r w:rsidR="00806E53">
                <w:rPr>
                  <w:rFonts w:hint="cs"/>
                  <w:rtl/>
                  <w:lang w:val="en-IL"/>
                </w:rPr>
                <w:t>הקטעים</w:t>
              </w:r>
            </w:ins>
            <w:ins w:id="265" w:author="itay lorber" w:date="2021-02-17T18:35:00Z">
              <w:r>
                <w:rPr>
                  <w:rFonts w:hint="cs"/>
                  <w:rtl/>
                  <w:lang w:val="en-IL"/>
                </w:rPr>
                <w:t xml:space="preserve"> שאנחנו משתמשים בהן הוא  זוגי.</w:t>
              </w:r>
            </w:ins>
          </w:p>
          <w:p w14:paraId="628A79C8" w14:textId="1F31846D" w:rsidR="00A75061" w:rsidRDefault="00A75061">
            <w:pPr>
              <w:bidi/>
              <w:rPr>
                <w:ins w:id="266" w:author="itay lorber" w:date="2021-02-19T09:40:00Z"/>
                <w:lang w:val="en-IL"/>
              </w:rPr>
            </w:pPr>
            <w:ins w:id="267" w:author="itay lorber" w:date="2021-02-17T18:35:00Z">
              <w:r>
                <w:rPr>
                  <w:rFonts w:hint="cs"/>
                  <w:rtl/>
                  <w:lang w:val="en-IL"/>
                </w:rPr>
                <w:t>לכן, אם</w:t>
              </w:r>
            </w:ins>
            <w:ins w:id="268" w:author="itay lorber" w:date="2021-02-17T18:36:00Z">
              <w:r>
                <w:rPr>
                  <w:lang w:val="en-IL"/>
                </w:rPr>
                <w:t xml:space="preserve"> </w:t>
              </w:r>
              <w:r>
                <w:rPr>
                  <w:rFonts w:hint="cs"/>
                  <w:rtl/>
                  <w:lang w:val="en-IL"/>
                </w:rPr>
                <w:t xml:space="preserve"> </w:t>
              </w:r>
              <w:r>
                <w:rPr>
                  <w:lang w:val="en-IL"/>
                </w:rPr>
                <w:t>n</w:t>
              </w:r>
              <w:r>
                <w:rPr>
                  <w:rFonts w:hint="cs"/>
                  <w:rtl/>
                  <w:lang w:val="en-IL"/>
                </w:rPr>
                <w:t xml:space="preserve"> </w:t>
              </w:r>
            </w:ins>
            <w:ins w:id="269" w:author="itay lorber" w:date="2021-02-18T14:49:00Z">
              <w:r w:rsidR="00806E53">
                <w:rPr>
                  <w:rFonts w:hint="cs"/>
                  <w:rtl/>
                  <w:lang w:val="en-IL"/>
                </w:rPr>
                <w:t>אי זו</w:t>
              </w:r>
            </w:ins>
            <w:ins w:id="270" w:author="itay lorber" w:date="2021-02-18T14:50:00Z">
              <w:r w:rsidR="00806E53">
                <w:rPr>
                  <w:rFonts w:hint="cs"/>
                  <w:rtl/>
                  <w:lang w:val="en-IL"/>
                </w:rPr>
                <w:t>גי(מספר הנקודות)</w:t>
              </w:r>
            </w:ins>
            <w:ins w:id="271" w:author="itay lorber" w:date="2021-02-17T18:36:00Z">
              <w:r>
                <w:rPr>
                  <w:rFonts w:hint="cs"/>
                  <w:rtl/>
                  <w:lang w:val="en-IL"/>
                </w:rPr>
                <w:t xml:space="preserve"> אני אשתמש בשיטת סימפסון ואם זוגי אשתמש בשיטת טרפזויד.</w:t>
              </w:r>
            </w:ins>
          </w:p>
          <w:p w14:paraId="49B21726" w14:textId="502EE691" w:rsidR="00056CFE" w:rsidRDefault="00056CFE" w:rsidP="00056CFE">
            <w:pPr>
              <w:bidi/>
              <w:rPr>
                <w:ins w:id="272" w:author="itay lorber" w:date="2021-02-19T09:40:00Z"/>
                <w:lang w:val="en-IL"/>
              </w:rPr>
            </w:pPr>
          </w:p>
          <w:p w14:paraId="325039BE" w14:textId="738FD1D9" w:rsidR="00056CFE" w:rsidRDefault="00056CFE" w:rsidP="00056CFE">
            <w:pPr>
              <w:bidi/>
              <w:rPr>
                <w:ins w:id="273" w:author="itay lorber" w:date="2021-02-19T09:41:00Z"/>
                <w:rtl/>
                <w:lang w:val="en-IL"/>
              </w:rPr>
            </w:pPr>
            <w:ins w:id="274" w:author="itay lorber" w:date="2021-02-19T09:40:00Z">
              <w:r>
                <w:rPr>
                  <w:rFonts w:hint="cs"/>
                  <w:rtl/>
                  <w:lang w:val="en-IL"/>
                </w:rPr>
                <w:t>בנוסף, קראתי על שיטות של סימפסון ממעלות גבוהות יותר</w:t>
              </w:r>
              <w:r w:rsidR="00F7796A">
                <w:rPr>
                  <w:rFonts w:hint="cs"/>
                  <w:rtl/>
                  <w:lang w:val="en-IL"/>
                </w:rPr>
                <w:t xml:space="preserve"> ומימשתי אחת מהן על מנת לפתור את ה</w:t>
              </w:r>
              <w:r w:rsidR="00F7796A">
                <w:rPr>
                  <w:lang w:val="en-IL"/>
                </w:rPr>
                <w:t>hard-case</w:t>
              </w:r>
              <w:r w:rsidR="00F7796A">
                <w:rPr>
                  <w:rFonts w:hint="cs"/>
                  <w:rtl/>
                  <w:lang w:val="en-IL"/>
                </w:rPr>
                <w:t xml:space="preserve"> אך</w:t>
              </w:r>
            </w:ins>
            <w:ins w:id="275" w:author="itay lorber" w:date="2021-02-19T09:41:00Z">
              <w:r w:rsidR="00F7796A">
                <w:rPr>
                  <w:rFonts w:hint="cs"/>
                  <w:rtl/>
                  <w:lang w:val="en-IL"/>
                </w:rPr>
                <w:t xml:space="preserve"> היא לא צלחה </w:t>
              </w:r>
              <w:r w:rsidR="00F7796A">
                <w:rPr>
                  <w:rtl/>
                  <w:lang w:val="en-IL"/>
                </w:rPr>
                <w:t>–</w:t>
              </w:r>
              <w:r w:rsidR="00F7796A">
                <w:rPr>
                  <w:rFonts w:hint="cs"/>
                  <w:rtl/>
                  <w:lang w:val="en-IL"/>
                </w:rPr>
                <w:t xml:space="preserve"> </w:t>
              </w:r>
              <w:r w:rsidR="00F7796A">
                <w:rPr>
                  <w:lang w:val="en-IL"/>
                </w:rPr>
                <w:t>simpson_rule2</w:t>
              </w:r>
              <w:r w:rsidR="00F7796A">
                <w:rPr>
                  <w:rFonts w:hint="cs"/>
                  <w:rtl/>
                  <w:lang w:val="en-IL"/>
                </w:rPr>
                <w:t>.</w:t>
              </w:r>
            </w:ins>
          </w:p>
          <w:p w14:paraId="70867A54" w14:textId="720FD981" w:rsidR="00F7796A" w:rsidRDefault="00F7796A" w:rsidP="00F7796A">
            <w:pPr>
              <w:bidi/>
              <w:rPr>
                <w:ins w:id="276" w:author="itay lorber" w:date="2021-02-19T09:41:00Z"/>
                <w:rtl/>
                <w:lang w:val="en-IL"/>
              </w:rPr>
            </w:pPr>
          </w:p>
          <w:p w14:paraId="651826C4" w14:textId="12CE6C75" w:rsidR="00F7796A" w:rsidRPr="00056CFE" w:rsidDel="00F7796A" w:rsidRDefault="00F7796A">
            <w:pPr>
              <w:bidi/>
              <w:rPr>
                <w:del w:id="277" w:author="itay lorber" w:date="2021-02-19T09:41:00Z"/>
                <w:lang w:val="en-IL"/>
                <w:rPrChange w:id="278" w:author="itay lorber" w:date="2021-02-19T09:40:00Z">
                  <w:rPr>
                    <w:del w:id="279" w:author="itay lorber" w:date="2021-02-19T09:41:00Z"/>
                  </w:rPr>
                </w:rPrChange>
              </w:rPr>
              <w:pPrChange w:id="280" w:author="itay lorber" w:date="2021-02-19T09:41:00Z">
                <w:pPr/>
              </w:pPrChange>
            </w:pPr>
          </w:p>
          <w:p w14:paraId="0509CFCD" w14:textId="124D57EC" w:rsidR="61534BE7" w:rsidRDefault="61534BE7" w:rsidP="61534BE7"/>
          <w:p w14:paraId="2FD45C0C" w14:textId="0141E03D" w:rsidR="61534BE7" w:rsidRDefault="61534BE7" w:rsidP="61534BE7"/>
        </w:tc>
      </w:tr>
    </w:tbl>
    <w:p w14:paraId="7CB51112" w14:textId="1208643D" w:rsidR="61534BE7" w:rsidRDefault="61534BE7" w:rsidP="61534BE7">
      <w:pPr>
        <w:rPr>
          <w:b/>
          <w:bCs/>
        </w:rPr>
      </w:pPr>
    </w:p>
    <w:p w14:paraId="65478A25" w14:textId="463804E5" w:rsidR="00471AA4" w:rsidRDefault="698ED253" w:rsidP="61534BE7">
      <w:pPr>
        <w:rPr>
          <w:rFonts w:eastAsiaTheme="minorEastAsia"/>
        </w:rPr>
      </w:pPr>
      <w:r w:rsidRPr="61534BE7">
        <w:rPr>
          <w:b/>
          <w:bCs/>
        </w:rPr>
        <w:t xml:space="preserve">Assignment3.areabetween(..) </w:t>
      </w:r>
      <w:r w:rsidR="1CA78B1A" w:rsidRPr="61534BE7">
        <w:rPr>
          <w:b/>
          <w:bCs/>
        </w:rPr>
        <w:t xml:space="preserve"> </w:t>
      </w:r>
      <w:r w:rsidR="00471AA4">
        <w:t>receive</w:t>
      </w:r>
      <w:r w:rsidR="0DBE682A">
        <w:t>s</w:t>
      </w:r>
      <w:r w:rsidR="00471AA4">
        <w:t xml:space="preserve"> two functions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1AA4" w:rsidRPr="61534BE7">
        <w:rPr>
          <w:rFonts w:eastAsiaTheme="minorEastAsia"/>
        </w:rPr>
        <w:t xml:space="preserve"> </w:t>
      </w:r>
      <w:r w:rsidR="0D6803F5" w:rsidRPr="61534BE7">
        <w:rPr>
          <w:rFonts w:eastAsiaTheme="minorEastAsia"/>
        </w:rPr>
        <w:t>.</w:t>
      </w:r>
    </w:p>
    <w:p w14:paraId="6695049C" w14:textId="77C7E524" w:rsidR="00471AA4" w:rsidRPr="00471AA4" w:rsidRDefault="0D6803F5" w:rsidP="61534BE7">
      <w:pPr>
        <w:rPr>
          <w:i/>
          <w:iCs/>
        </w:rPr>
      </w:pPr>
      <w:r w:rsidRPr="61534BE7">
        <w:rPr>
          <w:rFonts w:eastAsiaTheme="minorEastAsia"/>
        </w:rPr>
        <w:t>It must</w:t>
      </w:r>
      <w:r w:rsidR="00471AA4" w:rsidRPr="61534BE7">
        <w:rPr>
          <w:rFonts w:eastAsiaTheme="minorEastAsia"/>
        </w:rPr>
        <w:t xml:space="preserve"> return the area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71AA4" w:rsidRPr="61534BE7">
        <w:rPr>
          <w:rFonts w:eastAsiaTheme="minorEastAsia"/>
        </w:rPr>
        <w:t xml:space="preserve"> .</w:t>
      </w:r>
      <w:r w:rsidR="5195EE36" w:rsidRPr="61534BE7">
        <w:rPr>
          <w:rFonts w:eastAsiaTheme="minorEastAsia"/>
        </w:rPr>
        <w:t xml:space="preserve"> </w:t>
      </w:r>
    </w:p>
    <w:p w14:paraId="4854640E" w14:textId="2240C1C0" w:rsidR="00853987" w:rsidRDefault="6D2B5E11" w:rsidP="61534BE7">
      <w:pPr>
        <w:rPr>
          <w:ins w:id="281" w:author="רמי פוזיס" w:date="2021-02-09T17:35:00Z"/>
          <w:rFonts w:eastAsiaTheme="minorEastAsia"/>
        </w:rPr>
      </w:pPr>
      <w:r>
        <w:t xml:space="preserve">In order to correctly solve this assignment you will have to find all intersection points between the two functions. </w:t>
      </w:r>
      <w:ins w:id="282" w:author="רמי פוזיס" w:date="2021-02-09T17:34:00Z">
        <w:r w:rsidR="007126EB">
          <w:t xml:space="preserve">You may ignore all intersection points </w:t>
        </w:r>
      </w:ins>
      <w:ins w:id="283" w:author="רמי פוזיס" w:date="2021-02-09T17:35:00Z">
        <w:r w:rsidR="00392E04">
          <w:t xml:space="preserve">outside the range </w:t>
        </w:r>
      </w:ins>
      <m:oMath>
        <m:r>
          <w:ins w:id="284" w:author="רמי פוזיס" w:date="2021-02-09T17:35:00Z">
            <w:rPr>
              <w:rFonts w:ascii="Cambria Math" w:hAnsi="Cambria Math"/>
            </w:rPr>
            <m:t>x∈</m:t>
          </w:ins>
        </m:r>
        <m:d>
          <m:dPr>
            <m:begChr m:val="["/>
            <m:endChr m:val="]"/>
            <m:ctrlPr>
              <w:ins w:id="285" w:author="רמי פוזיס" w:date="2021-02-09T17:35:00Z">
                <w:rPr>
                  <w:rFonts w:ascii="Cambria Math" w:hAnsi="Cambria Math"/>
                  <w:i/>
                </w:rPr>
              </w:ins>
            </m:ctrlPr>
          </m:dPr>
          <m:e>
            <m:r>
              <w:ins w:id="286" w:author="רמי פוזיס" w:date="2021-02-09T17:35:00Z">
                <w:rPr>
                  <w:rFonts w:ascii="Cambria Math" w:hAnsi="Cambria Math"/>
                </w:rPr>
                <m:t>1,100</m:t>
              </w:ins>
            </m:r>
          </m:e>
        </m:d>
      </m:oMath>
      <w:ins w:id="287" w:author="רמי פוזיס" w:date="2021-02-09T17:35:00Z">
        <w:r w:rsidR="00CE3B7C">
          <w:rPr>
            <w:rFonts w:eastAsiaTheme="minorEastAsia"/>
          </w:rPr>
          <w:t xml:space="preserve">. </w:t>
        </w:r>
      </w:ins>
    </w:p>
    <w:p w14:paraId="2955B33A" w14:textId="37C7ECC4" w:rsidR="00F9600A" w:rsidRDefault="00F9600A" w:rsidP="61534BE7">
      <w:ins w:id="288" w:author="רמי פוזיס" w:date="2021-02-09T17:35:00Z">
        <w:r>
          <w:rPr>
            <w:rFonts w:eastAsiaTheme="minorEastAsia"/>
          </w:rPr>
          <w:t xml:space="preserve">Note: there is no such thing as negative “area”. </w:t>
        </w:r>
      </w:ins>
    </w:p>
    <w:p w14:paraId="475D070E" w14:textId="3CAB1DA1" w:rsidR="00853987" w:rsidRDefault="6D2B5E11" w:rsidP="61534BE7">
      <w:r w:rsidRPr="61534BE7">
        <w:rPr>
          <w:rFonts w:eastAsiaTheme="minorEastAsia"/>
          <w:u w:val="single"/>
        </w:rPr>
        <w:t>Grading policy:</w:t>
      </w:r>
      <w:r>
        <w:t xml:space="preserve"> </w:t>
      </w:r>
      <w:r w:rsidR="00853987">
        <w:t>The assignment will be graded according to the integration error and run</w:t>
      </w:r>
      <w:r w:rsidR="7C2928D0">
        <w:t xml:space="preserve">ning </w:t>
      </w:r>
      <w:r w:rsidR="00853987">
        <w:t>time.</w:t>
      </w:r>
    </w:p>
    <w:p w14:paraId="0E85C891" w14:textId="61397B76" w:rsidR="5EE0F092" w:rsidRDefault="5EE0F092" w:rsidP="61534BE7">
      <w:r w:rsidRPr="61534BE7">
        <w:rPr>
          <w:b/>
          <w:bCs/>
        </w:rPr>
        <w:t>Question 3.2:</w:t>
      </w:r>
      <w:r>
        <w:t xml:space="preserve"> Explain the key points in your implementation of Assignment3.</w:t>
      </w:r>
      <w:r w:rsidRPr="61534BE7">
        <w:rPr>
          <w:b/>
          <w:bCs/>
        </w:rPr>
        <w:t xml:space="preserve"> </w:t>
      </w:r>
      <w:r>
        <w:t>areabetween (…).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65E1BD24" w14:textId="77777777" w:rsidTr="61534BE7">
        <w:tc>
          <w:tcPr>
            <w:tcW w:w="9360" w:type="dxa"/>
          </w:tcPr>
          <w:p w14:paraId="7997EEBF" w14:textId="0791D2A9" w:rsidR="5EE0F092" w:rsidRDefault="5EE0F092" w:rsidP="61534BE7">
            <w:r>
              <w:t xml:space="preserve"> </w:t>
            </w:r>
          </w:p>
          <w:p w14:paraId="75CF9041" w14:textId="67BA4E52" w:rsidR="61534BE7" w:rsidRDefault="00336B42" w:rsidP="00336B42">
            <w:pPr>
              <w:bidi/>
              <w:rPr>
                <w:ins w:id="289" w:author="itay lorber" w:date="2021-02-17T18:39:00Z"/>
                <w:rtl/>
                <w:lang w:val="en-IL"/>
              </w:rPr>
            </w:pPr>
            <w:ins w:id="290" w:author="itay lorber" w:date="2021-02-17T18:41:00Z">
              <w:r>
                <w:rPr>
                  <w:rFonts w:hint="cs"/>
                  <w:rtl/>
                </w:rPr>
                <w:t>ראשית</w:t>
              </w:r>
            </w:ins>
            <w:ins w:id="291" w:author="itay lorber" w:date="2021-02-17T18:38:00Z">
              <w:r>
                <w:rPr>
                  <w:rFonts w:hint="cs"/>
                  <w:rtl/>
                </w:rPr>
                <w:t xml:space="preserve"> השתמשתי בשיטה של </w:t>
              </w:r>
              <w:r>
                <w:rPr>
                  <w:rFonts w:hint="cs"/>
                  <w:rtl/>
                  <w:lang w:val="en-IL"/>
                </w:rPr>
                <w:t>מציאת השורשים שמ</w:t>
              </w:r>
            </w:ins>
            <w:ins w:id="292" w:author="itay lorber" w:date="2021-02-17T18:41:00Z">
              <w:r>
                <w:rPr>
                  <w:rFonts w:hint="cs"/>
                  <w:rtl/>
                  <w:lang w:val="en-IL"/>
                </w:rPr>
                <w:t>ימ</w:t>
              </w:r>
            </w:ins>
            <w:ins w:id="293" w:author="itay lorber" w:date="2021-02-17T18:38:00Z">
              <w:r>
                <w:rPr>
                  <w:rFonts w:hint="cs"/>
                  <w:rtl/>
                  <w:lang w:val="en-IL"/>
                </w:rPr>
                <w:t>שתי ב</w:t>
              </w:r>
              <w:r>
                <w:rPr>
                  <w:lang w:val="en-IL"/>
                </w:rPr>
                <w:t>assignment2</w:t>
              </w:r>
              <w:r>
                <w:rPr>
                  <w:rFonts w:hint="cs"/>
                  <w:rtl/>
                  <w:lang w:val="en-IL"/>
                </w:rPr>
                <w:t xml:space="preserve"> על מנת למצוא את הנקודות חיתו</w:t>
              </w:r>
            </w:ins>
            <w:ins w:id="294" w:author="itay lorber" w:date="2021-02-17T18:39:00Z">
              <w:r>
                <w:rPr>
                  <w:rFonts w:hint="cs"/>
                  <w:rtl/>
                  <w:lang w:val="en-IL"/>
                </w:rPr>
                <w:t xml:space="preserve">ך בין הפונקציות הנתונות, </w:t>
              </w:r>
            </w:ins>
            <w:ins w:id="295" w:author="itay lorber" w:date="2021-02-17T18:41:00Z">
              <w:r>
                <w:rPr>
                  <w:rFonts w:hint="cs"/>
                  <w:rtl/>
                  <w:lang w:val="en-IL"/>
                </w:rPr>
                <w:t>לאחר מכן</w:t>
              </w:r>
            </w:ins>
            <w:ins w:id="296" w:author="itay lorber" w:date="2021-02-17T18:39:00Z">
              <w:r>
                <w:rPr>
                  <w:rFonts w:hint="cs"/>
                  <w:rtl/>
                  <w:lang w:val="en-IL"/>
                </w:rPr>
                <w:t xml:space="preserve"> </w:t>
              </w:r>
            </w:ins>
            <w:ins w:id="297" w:author="itay lorber" w:date="2021-02-17T18:41:00Z">
              <w:r>
                <w:rPr>
                  <w:rFonts w:hint="cs"/>
                  <w:rtl/>
                  <w:lang w:val="en-IL"/>
                </w:rPr>
                <w:t xml:space="preserve">אני בודק </w:t>
              </w:r>
            </w:ins>
            <w:ins w:id="298" w:author="itay lorber" w:date="2021-02-17T18:39:00Z">
              <w:r>
                <w:rPr>
                  <w:rFonts w:hint="cs"/>
                  <w:rtl/>
                  <w:lang w:val="en-IL"/>
                </w:rPr>
                <w:t>את השטח בין כל שני חיתוכים על ידי שימוש בפונקציה של האינטגרל שמ</w:t>
              </w:r>
            </w:ins>
            <w:ins w:id="299" w:author="itay lorber" w:date="2021-02-17T18:41:00Z">
              <w:r>
                <w:rPr>
                  <w:rFonts w:hint="cs"/>
                  <w:rtl/>
                  <w:lang w:val="en-IL"/>
                </w:rPr>
                <w:t>ימ</w:t>
              </w:r>
            </w:ins>
            <w:ins w:id="300" w:author="itay lorber" w:date="2021-02-17T18:39:00Z">
              <w:r>
                <w:rPr>
                  <w:rFonts w:hint="cs"/>
                  <w:rtl/>
                  <w:lang w:val="en-IL"/>
                </w:rPr>
                <w:t xml:space="preserve">שתי בפונקציה </w:t>
              </w:r>
              <w:r>
                <w:rPr>
                  <w:lang w:val="en-IL"/>
                </w:rPr>
                <w:t>integrate</w:t>
              </w:r>
              <w:r>
                <w:rPr>
                  <w:rFonts w:hint="cs"/>
                  <w:rtl/>
                  <w:lang w:val="en-IL"/>
                </w:rPr>
                <w:t>.</w:t>
              </w:r>
            </w:ins>
          </w:p>
          <w:p w14:paraId="3525E050" w14:textId="0AC840B2" w:rsidR="00336B42" w:rsidRDefault="00336B42" w:rsidP="00336B42">
            <w:pPr>
              <w:bidi/>
              <w:rPr>
                <w:ins w:id="301" w:author="itay lorber" w:date="2021-02-17T18:42:00Z"/>
                <w:rtl/>
                <w:lang w:val="en-IL"/>
              </w:rPr>
            </w:pPr>
            <w:ins w:id="302" w:author="itay lorber" w:date="2021-02-17T18:39:00Z">
              <w:r>
                <w:rPr>
                  <w:rFonts w:hint="cs"/>
                  <w:rtl/>
                  <w:lang w:val="en-IL"/>
                </w:rPr>
                <w:t>בין כל 2 נקודות</w:t>
              </w:r>
            </w:ins>
            <w:ins w:id="303" w:author="itay lorber" w:date="2021-02-17T18:41:00Z">
              <w:r>
                <w:rPr>
                  <w:rFonts w:hint="cs"/>
                  <w:rtl/>
                  <w:lang w:val="en-IL"/>
                </w:rPr>
                <w:t xml:space="preserve"> חיתוך</w:t>
              </w:r>
            </w:ins>
            <w:ins w:id="304" w:author="itay lorber" w:date="2021-02-17T18:39:00Z">
              <w:r>
                <w:rPr>
                  <w:rFonts w:hint="cs"/>
                  <w:rtl/>
                  <w:lang w:val="en-IL"/>
                </w:rPr>
                <w:t xml:space="preserve"> דגמתי את הנקודה</w:t>
              </w:r>
            </w:ins>
            <w:ins w:id="305" w:author="itay lorber" w:date="2021-02-17T18:41:00Z">
              <w:r>
                <w:rPr>
                  <w:rFonts w:hint="cs"/>
                  <w:rtl/>
                  <w:lang w:val="en-IL"/>
                </w:rPr>
                <w:t xml:space="preserve"> אשר נמצאת בניהן</w:t>
              </w:r>
            </w:ins>
            <w:ins w:id="306" w:author="itay lorber" w:date="2021-02-17T18:39:00Z">
              <w:r>
                <w:rPr>
                  <w:rFonts w:hint="cs"/>
                  <w:rtl/>
                  <w:lang w:val="en-IL"/>
                </w:rPr>
                <w:t xml:space="preserve"> </w:t>
              </w:r>
            </w:ins>
            <w:ins w:id="307" w:author="itay lorber" w:date="2021-02-17T18:42:00Z">
              <w:r>
                <w:rPr>
                  <w:rFonts w:hint="cs"/>
                  <w:rtl/>
                  <w:lang w:val="en-IL"/>
                </w:rPr>
                <w:t>על מנת לבדוק איזה ערך של פונקציה גבוהה יותר בכדי לחשב את האינטגרל בתחום.</w:t>
              </w:r>
            </w:ins>
          </w:p>
          <w:p w14:paraId="3F669F02" w14:textId="6C721529" w:rsidR="00336B42" w:rsidRPr="00336B42" w:rsidRDefault="00336B42">
            <w:pPr>
              <w:bidi/>
              <w:rPr>
                <w:lang w:val="en-IL"/>
                <w:rPrChange w:id="308" w:author="itay lorber" w:date="2021-02-17T18:38:00Z">
                  <w:rPr/>
                </w:rPrChange>
              </w:rPr>
              <w:pPrChange w:id="309" w:author="itay lorber" w:date="2021-02-17T18:42:00Z">
                <w:pPr/>
              </w:pPrChange>
            </w:pPr>
            <w:ins w:id="310" w:author="itay lorber" w:date="2021-02-17T18:42:00Z">
              <w:r>
                <w:rPr>
                  <w:rFonts w:hint="cs"/>
                  <w:rtl/>
                  <w:lang w:val="en-IL"/>
                </w:rPr>
                <w:t xml:space="preserve">סכמתי את כל </w:t>
              </w:r>
            </w:ins>
            <w:ins w:id="311" w:author="itay lorber" w:date="2021-02-17T18:43:00Z">
              <w:r>
                <w:rPr>
                  <w:rFonts w:hint="cs"/>
                  <w:rtl/>
                  <w:lang w:val="en-IL"/>
                </w:rPr>
                <w:t>האינטגרליי</w:t>
              </w:r>
              <w:r>
                <w:rPr>
                  <w:rFonts w:hint="eastAsia"/>
                  <w:rtl/>
                  <w:lang w:val="en-IL"/>
                </w:rPr>
                <w:t>ם</w:t>
              </w:r>
            </w:ins>
            <w:ins w:id="312" w:author="itay lorber" w:date="2021-02-17T18:42:00Z">
              <w:r>
                <w:rPr>
                  <w:rFonts w:hint="cs"/>
                  <w:rtl/>
                  <w:lang w:val="en-IL"/>
                </w:rPr>
                <w:t xml:space="preserve"> שחישבתי וזו</w:t>
              </w:r>
            </w:ins>
            <w:ins w:id="313" w:author="itay lorber" w:date="2021-02-17T18:43:00Z">
              <w:r>
                <w:rPr>
                  <w:rFonts w:hint="cs"/>
                  <w:rtl/>
                  <w:lang w:val="en-IL"/>
                </w:rPr>
                <w:t>הי</w:t>
              </w:r>
            </w:ins>
            <w:ins w:id="314" w:author="itay lorber" w:date="2021-02-17T18:42:00Z">
              <w:r>
                <w:rPr>
                  <w:rFonts w:hint="cs"/>
                  <w:rtl/>
                  <w:lang w:val="en-IL"/>
                </w:rPr>
                <w:t xml:space="preserve"> התוצאה הסופית</w:t>
              </w:r>
            </w:ins>
            <w:ins w:id="315" w:author="itay lorber" w:date="2021-02-17T18:43:00Z">
              <w:r>
                <w:rPr>
                  <w:rFonts w:hint="cs"/>
                  <w:rtl/>
                  <w:lang w:val="en-IL"/>
                </w:rPr>
                <w:t>.</w:t>
              </w:r>
            </w:ins>
          </w:p>
          <w:p w14:paraId="54ADD860" w14:textId="60DE3557" w:rsidR="61534BE7" w:rsidRDefault="61534BE7" w:rsidP="61534BE7"/>
        </w:tc>
      </w:tr>
    </w:tbl>
    <w:p w14:paraId="4264F68E" w14:textId="14461849" w:rsidR="00DA24DE" w:rsidRDefault="00DA24DE" w:rsidP="00DA24DE">
      <w:r w:rsidRPr="573BA880">
        <w:rPr>
          <w:b/>
          <w:bCs/>
        </w:rPr>
        <w:lastRenderedPageBreak/>
        <w:t xml:space="preserve">Question </w:t>
      </w:r>
      <w:r w:rsidR="39C92E1C" w:rsidRPr="573BA880">
        <w:rPr>
          <w:b/>
          <w:bCs/>
        </w:rPr>
        <w:t>3.</w:t>
      </w:r>
      <w:r w:rsidR="6193A1D1" w:rsidRPr="573BA880">
        <w:rPr>
          <w:b/>
          <w:bCs/>
        </w:rPr>
        <w:t>3</w:t>
      </w:r>
      <w:r w:rsidRPr="573BA880">
        <w:rPr>
          <w:b/>
          <w:bCs/>
        </w:rPr>
        <w:t>:</w:t>
      </w:r>
      <w:r>
        <w:t xml:space="preserve"> Explain why is the function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  <w:r w:rsidRPr="61534BE7">
        <w:rPr>
          <w:rFonts w:eastAsiaTheme="minorEastAsia"/>
        </w:rPr>
        <w:t xml:space="preserve"> is </w:t>
      </w:r>
      <w:r>
        <w:t xml:space="preserve">difficult for numeric integration with equally spaced points?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DA24DE" w14:paraId="5CA0E42A" w14:textId="77777777" w:rsidTr="61534BE7">
        <w:tc>
          <w:tcPr>
            <w:tcW w:w="9360" w:type="dxa"/>
          </w:tcPr>
          <w:p w14:paraId="3B66549E" w14:textId="37743693" w:rsidR="00DA24DE" w:rsidRDefault="00DA24DE" w:rsidP="00DE1AAB">
            <w:pPr>
              <w:rPr>
                <w:b/>
                <w:bCs/>
              </w:rPr>
            </w:pPr>
            <w:r w:rsidRPr="61534BE7">
              <w:rPr>
                <w:b/>
                <w:bCs/>
              </w:rPr>
              <w:t xml:space="preserve"> </w:t>
            </w:r>
          </w:p>
          <w:p w14:paraId="3FEEC3D1" w14:textId="35DB6BE6" w:rsidR="00A0354B" w:rsidRDefault="00B44BDA" w:rsidP="00A0354B">
            <w:pPr>
              <w:bidi/>
              <w:rPr>
                <w:ins w:id="316" w:author="itay lorber" w:date="2021-02-18T18:16:00Z"/>
                <w:rtl/>
                <w:lang w:val="en-IL"/>
              </w:rPr>
            </w:pPr>
            <w:ins w:id="317" w:author="itay lorber" w:date="2021-02-18T17:14:00Z">
              <w:r>
                <w:rPr>
                  <w:rFonts w:hint="cs"/>
                  <w:rtl/>
                  <w:lang w:val="en-IL"/>
                </w:rPr>
                <w:t>יהיה קשה לבצע אינטגרציה</w:t>
              </w:r>
              <w:r w:rsidR="00A0354B">
                <w:rPr>
                  <w:rFonts w:hint="cs"/>
                  <w:rtl/>
                  <w:lang w:val="en-IL"/>
                </w:rPr>
                <w:t xml:space="preserve"> נומרית בשיטות שלמדנו לפונקציה הנתונה עם נקו</w:t>
              </w:r>
            </w:ins>
            <w:ins w:id="318" w:author="itay lorber" w:date="2021-02-18T17:15:00Z">
              <w:r w:rsidR="00A0354B">
                <w:rPr>
                  <w:rFonts w:hint="cs"/>
                  <w:rtl/>
                  <w:lang w:val="en-IL"/>
                </w:rPr>
                <w:t xml:space="preserve">דות במרווחים שונים מכיוון, שהשתמשנו בשיטה של </w:t>
              </w:r>
            </w:ins>
            <w:ins w:id="319" w:author="itay lorber" w:date="2021-02-18T17:24:00Z">
              <w:r w:rsidR="00A0354B">
                <w:rPr>
                  <w:lang w:val="en-IL"/>
                </w:rPr>
                <w:t xml:space="preserve">Simpson </w:t>
              </w:r>
              <w:r w:rsidR="00A0354B">
                <w:rPr>
                  <w:rFonts w:hint="cs"/>
                  <w:lang w:val="en-IL"/>
                </w:rPr>
                <w:t>R</w:t>
              </w:r>
              <w:r w:rsidR="00A0354B">
                <w:rPr>
                  <w:lang w:val="en-IL"/>
                </w:rPr>
                <w:t>ule</w:t>
              </w:r>
            </w:ins>
            <w:ins w:id="320" w:author="itay lorber" w:date="2021-02-18T17:15:00Z">
              <w:r w:rsidR="00A0354B">
                <w:rPr>
                  <w:rFonts w:hint="cs"/>
                  <w:rtl/>
                  <w:lang w:val="en-IL"/>
                </w:rPr>
                <w:t xml:space="preserve"> קירבנו את האינטגרל בעזרת פול</w:t>
              </w:r>
            </w:ins>
            <w:ins w:id="321" w:author="itay lorber" w:date="2021-02-18T17:16:00Z">
              <w:r w:rsidR="00A0354B">
                <w:rPr>
                  <w:rFonts w:hint="cs"/>
                  <w:rtl/>
                  <w:lang w:val="en-IL"/>
                </w:rPr>
                <w:t>ינומ</w:t>
              </w:r>
            </w:ins>
            <w:ins w:id="322" w:author="itay lorber" w:date="2021-02-18T17:15:00Z">
              <w:r w:rsidR="00A0354B">
                <w:rPr>
                  <w:rFonts w:hint="cs"/>
                  <w:rtl/>
                  <w:lang w:val="en-IL"/>
                </w:rPr>
                <w:t>ים ממעלה שני</w:t>
              </w:r>
            </w:ins>
            <w:ins w:id="323" w:author="itay lorber" w:date="2021-02-18T17:18:00Z">
              <w:r w:rsidR="00A0354B">
                <w:rPr>
                  <w:rFonts w:hint="cs"/>
                  <w:rtl/>
                  <w:lang w:val="en-IL"/>
                </w:rPr>
                <w:t>י</w:t>
              </w:r>
            </w:ins>
            <w:ins w:id="324" w:author="itay lorber" w:date="2021-02-18T17:15:00Z">
              <w:r w:rsidR="00A0354B">
                <w:rPr>
                  <w:rFonts w:hint="cs"/>
                  <w:rtl/>
                  <w:lang w:val="en-IL"/>
                </w:rPr>
                <w:t>ה</w:t>
              </w:r>
            </w:ins>
            <w:ins w:id="325" w:author="itay lorber" w:date="2021-02-18T17:17:00Z">
              <w:r w:rsidR="00A0354B">
                <w:rPr>
                  <w:rFonts w:hint="cs"/>
                  <w:rtl/>
                  <w:lang w:val="en-IL"/>
                </w:rPr>
                <w:t>,</w:t>
              </w:r>
            </w:ins>
            <w:ins w:id="326" w:author="itay lorber" w:date="2021-02-18T17:18:00Z">
              <w:r w:rsidR="00A0354B">
                <w:rPr>
                  <w:rFonts w:hint="cs"/>
                  <w:rtl/>
                  <w:lang w:val="en-IL"/>
                </w:rPr>
                <w:t xml:space="preserve"> </w:t>
              </w:r>
            </w:ins>
            <w:ins w:id="327" w:author="itay lorber" w:date="2021-02-18T17:17:00Z">
              <w:r w:rsidR="00A0354B">
                <w:rPr>
                  <w:rFonts w:hint="cs"/>
                  <w:rtl/>
                  <w:lang w:val="en-IL"/>
                </w:rPr>
                <w:t>ומכיוון שפולינומים ממעלה שנייה</w:t>
              </w:r>
            </w:ins>
            <w:ins w:id="328" w:author="itay lorber" w:date="2021-02-18T17:15:00Z">
              <w:r w:rsidR="00A0354B">
                <w:rPr>
                  <w:rFonts w:hint="cs"/>
                  <w:rtl/>
                  <w:lang w:val="en-IL"/>
                </w:rPr>
                <w:t xml:space="preserve"> </w:t>
              </w:r>
            </w:ins>
            <w:ins w:id="329" w:author="itay lorber" w:date="2021-02-18T17:17:00Z">
              <w:r w:rsidR="00A0354B">
                <w:rPr>
                  <w:rFonts w:hint="cs"/>
                  <w:rtl/>
                  <w:lang w:val="en-IL"/>
                </w:rPr>
                <w:t xml:space="preserve">יכולים </w:t>
              </w:r>
            </w:ins>
            <w:ins w:id="330" w:author="itay lorber" w:date="2021-02-18T17:15:00Z">
              <w:r w:rsidR="00A0354B">
                <w:rPr>
                  <w:rFonts w:hint="cs"/>
                  <w:rtl/>
                  <w:lang w:val="en-IL"/>
                </w:rPr>
                <w:t>לשנות כיוון עד פעם אחת בלבד</w:t>
              </w:r>
            </w:ins>
            <w:ins w:id="331" w:author="itay lorber" w:date="2021-02-18T17:17:00Z">
              <w:r w:rsidR="00A0354B">
                <w:rPr>
                  <w:rFonts w:hint="cs"/>
                  <w:rtl/>
                  <w:lang w:val="en-IL"/>
                </w:rPr>
                <w:t xml:space="preserve"> יהיה בלתי אפשרי לקרב פונקציה בעלת הרבה שינויי כיוון במרווח</w:t>
              </w:r>
            </w:ins>
            <w:ins w:id="332" w:author="itay lorber" w:date="2021-02-18T17:19:00Z">
              <w:r w:rsidR="00A0354B">
                <w:rPr>
                  <w:rFonts w:hint="cs"/>
                  <w:rtl/>
                  <w:lang w:val="en-IL"/>
                </w:rPr>
                <w:t>ים</w:t>
              </w:r>
            </w:ins>
            <w:ins w:id="333" w:author="itay lorber" w:date="2021-02-18T17:17:00Z">
              <w:r w:rsidR="00A0354B">
                <w:rPr>
                  <w:rFonts w:hint="cs"/>
                  <w:rtl/>
                  <w:lang w:val="en-IL"/>
                </w:rPr>
                <w:t xml:space="preserve"> קטנים ולא שווים (</w:t>
              </w:r>
              <w:r w:rsidR="00A0354B">
                <w:rPr>
                  <w:lang w:val="en-IL"/>
                </w:rPr>
                <w:t>strong oscillation</w:t>
              </w:r>
            </w:ins>
            <w:ins w:id="334" w:author="itay lorber" w:date="2021-02-18T17:18:00Z">
              <w:r w:rsidR="00A0354B">
                <w:rPr>
                  <w:rFonts w:hint="cs"/>
                  <w:rtl/>
                  <w:lang w:val="en-IL"/>
                </w:rPr>
                <w:t>)</w:t>
              </w:r>
            </w:ins>
            <w:ins w:id="335" w:author="itay lorber" w:date="2021-02-18T17:15:00Z">
              <w:r w:rsidR="00A0354B">
                <w:rPr>
                  <w:rFonts w:hint="cs"/>
                  <w:rtl/>
                  <w:lang w:val="en-IL"/>
                </w:rPr>
                <w:t>. בפונ</w:t>
              </w:r>
            </w:ins>
            <w:ins w:id="336" w:author="itay lorber" w:date="2021-02-18T17:18:00Z">
              <w:r w:rsidR="00A0354B">
                <w:rPr>
                  <w:rFonts w:hint="cs"/>
                  <w:rtl/>
                  <w:lang w:val="en-IL"/>
                </w:rPr>
                <w:t>ק</w:t>
              </w:r>
            </w:ins>
            <w:ins w:id="337" w:author="itay lorber" w:date="2021-02-18T17:15:00Z">
              <w:r w:rsidR="00A0354B">
                <w:rPr>
                  <w:rFonts w:hint="cs"/>
                  <w:rtl/>
                  <w:lang w:val="en-IL"/>
                </w:rPr>
                <w:t>ציה הנתונה יש בתחום מאוד קטן</w:t>
              </w:r>
            </w:ins>
            <w:ins w:id="338" w:author="itay lorber" w:date="2021-02-18T17:18:00Z">
              <w:r w:rsidR="00A0354B">
                <w:rPr>
                  <w:rFonts w:hint="cs"/>
                  <w:rtl/>
                  <w:lang w:val="en-IL"/>
                </w:rPr>
                <w:t xml:space="preserve"> עם</w:t>
              </w:r>
            </w:ins>
            <w:ins w:id="339" w:author="itay lorber" w:date="2021-02-18T17:15:00Z">
              <w:r w:rsidR="00A0354B">
                <w:rPr>
                  <w:rFonts w:hint="cs"/>
                  <w:rtl/>
                  <w:lang w:val="en-IL"/>
                </w:rPr>
                <w:t xml:space="preserve"> המון שינוי כיוון </w:t>
              </w:r>
            </w:ins>
            <w:ins w:id="340" w:author="itay lorber" w:date="2021-02-18T17:18:00Z">
              <w:r w:rsidR="00A0354B">
                <w:rPr>
                  <w:rFonts w:hint="cs"/>
                  <w:rtl/>
                  <w:lang w:val="en-IL"/>
                </w:rPr>
                <w:t>ולכן השיטה שלנו לא מצליחה לקרב אליה פולינום ממעלה שניה.</w:t>
              </w:r>
            </w:ins>
            <w:ins w:id="341" w:author="itay lorber" w:date="2021-02-18T17:20:00Z">
              <w:r w:rsidR="00A0354B">
                <w:rPr>
                  <w:rFonts w:hint="cs"/>
                  <w:rtl/>
                  <w:lang w:val="en-IL"/>
                </w:rPr>
                <w:t xml:space="preserve"> בחקירה בסיסית שביצעתי ניתן לשים לב שבטווח הער</w:t>
              </w:r>
            </w:ins>
            <w:ins w:id="342" w:author="itay lorber" w:date="2021-02-18T17:21:00Z">
              <w:r w:rsidR="00A0354B">
                <w:rPr>
                  <w:rFonts w:hint="cs"/>
                  <w:rtl/>
                  <w:lang w:val="en-IL"/>
                </w:rPr>
                <w:t xml:space="preserve">כי איקס מינוס חצי לחצי הפונקציה עולה ויורדת </w:t>
              </w:r>
            </w:ins>
            <w:ins w:id="343" w:author="itay lorber" w:date="2021-02-19T09:46:00Z">
              <w:r w:rsidR="00F7796A">
                <w:rPr>
                  <w:rFonts w:hint="cs"/>
                  <w:rtl/>
                  <w:lang w:val="en-IL"/>
                </w:rPr>
                <w:t>הרבה פעמים</w:t>
              </w:r>
            </w:ins>
            <w:ins w:id="344" w:author="itay lorber" w:date="2021-02-18T17:21:00Z">
              <w:r w:rsidR="00A0354B">
                <w:rPr>
                  <w:rFonts w:hint="cs"/>
                  <w:rtl/>
                  <w:lang w:val="en-IL"/>
                </w:rPr>
                <w:t>.</w:t>
              </w:r>
            </w:ins>
          </w:p>
          <w:p w14:paraId="0B5A25A7" w14:textId="6B676938" w:rsidR="00592480" w:rsidRDefault="00592480" w:rsidP="00592480">
            <w:pPr>
              <w:bidi/>
              <w:rPr>
                <w:ins w:id="345" w:author="itay lorber" w:date="2021-02-18T18:18:00Z"/>
                <w:rtl/>
                <w:lang w:val="en-IL"/>
              </w:rPr>
            </w:pPr>
            <w:ins w:id="346" w:author="itay lorber" w:date="2021-02-18T18:16:00Z">
              <w:r>
                <w:rPr>
                  <w:rFonts w:hint="cs"/>
                  <w:rtl/>
                  <w:lang w:val="en-IL"/>
                </w:rPr>
                <w:t>פתרונות א</w:t>
              </w:r>
            </w:ins>
            <w:ins w:id="347" w:author="itay lorber" w:date="2021-02-18T18:17:00Z">
              <w:r>
                <w:rPr>
                  <w:rFonts w:hint="cs"/>
                  <w:rtl/>
                  <w:lang w:val="en-IL"/>
                </w:rPr>
                <w:t>ינטגרציה לפונקציה הזו הם או להשתמש ב</w:t>
              </w:r>
              <w:r>
                <w:rPr>
                  <w:lang w:val="en-IL"/>
                </w:rPr>
                <w:t>simpson rule</w:t>
              </w:r>
              <w:r>
                <w:rPr>
                  <w:rFonts w:hint="cs"/>
                  <w:rtl/>
                  <w:lang w:val="en-IL"/>
                </w:rPr>
                <w:t xml:space="preserve"> עם דרגת פולינום מספקת לביצוע שינויי הכיוון של הפונקציה או להשתמש ב</w:t>
              </w:r>
              <w:r>
                <w:rPr>
                  <w:lang w:val="en-IL"/>
                </w:rPr>
                <w:t>ope</w:t>
              </w:r>
            </w:ins>
            <w:ins w:id="348" w:author="itay lorber" w:date="2021-02-18T18:18:00Z">
              <w:r>
                <w:rPr>
                  <w:lang w:val="en-IL"/>
                </w:rPr>
                <w:t>n-Newton-cote formula</w:t>
              </w:r>
              <w:r>
                <w:rPr>
                  <w:rFonts w:hint="cs"/>
                  <w:rtl/>
                  <w:lang w:val="en-IL"/>
                </w:rPr>
                <w:t xml:space="preserve"> אשר בעזרתה אפשר להשתמש ביותר נקודות פנימיות בתוך המקטע וכך להתאים פולינומים ממעלות נמוכות יותר.</w:t>
              </w:r>
            </w:ins>
          </w:p>
          <w:p w14:paraId="07D7DCB6" w14:textId="626741F3" w:rsidR="00592480" w:rsidRPr="00B44BDA" w:rsidRDefault="00592480">
            <w:pPr>
              <w:bidi/>
              <w:rPr>
                <w:lang w:val="en-IL"/>
                <w:rPrChange w:id="349" w:author="itay lorber" w:date="2021-02-18T17:14:00Z">
                  <w:rPr>
                    <w:b/>
                    <w:bCs/>
                  </w:rPr>
                </w:rPrChange>
              </w:rPr>
              <w:pPrChange w:id="350" w:author="itay lorber" w:date="2021-02-18T18:18:00Z">
                <w:pPr/>
              </w:pPrChange>
            </w:pPr>
            <w:ins w:id="351" w:author="itay lorber" w:date="2021-02-18T18:18:00Z">
              <w:r>
                <w:rPr>
                  <w:rFonts w:hint="cs"/>
                  <w:rtl/>
                  <w:lang w:val="en-IL"/>
                </w:rPr>
                <w:t>לצערי לא הצלחתי לממש את הפתרונות האלה בקוד.</w:t>
              </w:r>
            </w:ins>
          </w:p>
          <w:p w14:paraId="3C59D082" w14:textId="77777777" w:rsidR="00DA24DE" w:rsidRDefault="00DA24DE" w:rsidP="00DE1AAB">
            <w:pPr>
              <w:rPr>
                <w:b/>
                <w:bCs/>
              </w:rPr>
            </w:pPr>
          </w:p>
        </w:tc>
      </w:tr>
    </w:tbl>
    <w:p w14:paraId="6AA7FD88" w14:textId="41BE1C37" w:rsidR="00DA24DE" w:rsidRDefault="00DA24DE" w:rsidP="00DA24DE">
      <w:r w:rsidRPr="6C79124E">
        <w:rPr>
          <w:b/>
          <w:bCs/>
        </w:rPr>
        <w:t xml:space="preserve">Question </w:t>
      </w:r>
      <w:r w:rsidR="07341D0D" w:rsidRPr="6C79124E">
        <w:rPr>
          <w:b/>
          <w:bCs/>
        </w:rPr>
        <w:t>3.</w:t>
      </w:r>
      <w:r w:rsidR="6578ABA2" w:rsidRPr="6C79124E">
        <w:rPr>
          <w:b/>
          <w:bCs/>
        </w:rPr>
        <w:t>4</w:t>
      </w:r>
      <w:r w:rsidRPr="6C79124E">
        <w:rPr>
          <w:b/>
          <w:bCs/>
        </w:rPr>
        <w:t>:</w:t>
      </w:r>
      <w:r>
        <w:t xml:space="preserve"> What is the maximal integration error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</m:oMath>
      <w:r>
        <w:t xml:space="preserve"> in the range [0.1, 10]? Explain.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DA24DE" w14:paraId="5A9C3A52" w14:textId="77777777" w:rsidTr="61534BE7">
        <w:tc>
          <w:tcPr>
            <w:tcW w:w="9360" w:type="dxa"/>
          </w:tcPr>
          <w:p w14:paraId="644B5EDD" w14:textId="4AA1594E" w:rsidR="00DA24DE" w:rsidRDefault="00C54A41" w:rsidP="00E951DE">
            <w:pPr>
              <w:bidi/>
              <w:rPr>
                <w:ins w:id="352" w:author="itay lorber" w:date="2021-02-18T23:01:00Z"/>
                <w:rtl/>
              </w:rPr>
            </w:pPr>
            <w:ins w:id="353" w:author="itay lorber" w:date="2021-02-18T19:22:00Z">
              <w:r>
                <w:rPr>
                  <w:noProof/>
                </w:rPr>
                <w:drawing>
                  <wp:anchor distT="0" distB="0" distL="114300" distR="114300" simplePos="0" relativeHeight="251658240" behindDoc="1" locked="0" layoutInCell="1" allowOverlap="1" wp14:anchorId="41C5AED0" wp14:editId="1D4EE6E9">
                    <wp:simplePos x="0" y="0"/>
                    <wp:positionH relativeFrom="column">
                      <wp:posOffset>-40005</wp:posOffset>
                    </wp:positionH>
                    <wp:positionV relativeFrom="paragraph">
                      <wp:posOffset>13335</wp:posOffset>
                    </wp:positionV>
                    <wp:extent cx="1619250" cy="415192"/>
                    <wp:effectExtent l="0" t="0" r="0" b="4445"/>
                    <wp:wrapTight wrapText="bothSides">
                      <wp:wrapPolygon edited="0">
                        <wp:start x="0" y="0"/>
                        <wp:lineTo x="0" y="20839"/>
                        <wp:lineTo x="21346" y="20839"/>
                        <wp:lineTo x="21346" y="0"/>
                        <wp:lineTo x="0" y="0"/>
                      </wp:wrapPolygon>
                    </wp:wrapTight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19250" cy="41519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ins>
            <w:r w:rsidR="00DA24DE" w:rsidRPr="61534BE7">
              <w:rPr>
                <w:b/>
                <w:bCs/>
              </w:rPr>
              <w:t xml:space="preserve"> </w:t>
            </w:r>
            <w:ins w:id="354" w:author="itay lorber" w:date="2021-02-18T22:59:00Z">
              <w:r w:rsidR="00E951DE">
                <w:rPr>
                  <w:rFonts w:hint="cs"/>
                  <w:rtl/>
                  <w:lang w:val="en-IL"/>
                </w:rPr>
                <w:t>ניסיתי לחשב את השגיאה על ידי הנוסחה של</w:t>
              </w:r>
            </w:ins>
            <w:ins w:id="355" w:author="itay lorber" w:date="2021-02-18T19:16:00Z">
              <w:r>
                <w:rPr>
                  <w:rFonts w:hint="cs"/>
                  <w:rtl/>
                </w:rPr>
                <w:t xml:space="preserve"> השגיאה </w:t>
              </w:r>
            </w:ins>
            <w:ins w:id="356" w:author="itay lorber" w:date="2021-02-18T22:59:00Z">
              <w:r w:rsidR="00E951DE">
                <w:rPr>
                  <w:rFonts w:hint="cs"/>
                  <w:rtl/>
                </w:rPr>
                <w:t xml:space="preserve">בשימוש בשיטת סימפסון </w:t>
              </w:r>
            </w:ins>
            <w:ins w:id="357" w:author="itay lorber" w:date="2021-02-19T09:46:00Z">
              <w:r w:rsidR="00F7796A">
                <w:rPr>
                  <w:rFonts w:hint="cs"/>
                  <w:rtl/>
                </w:rPr>
                <w:t xml:space="preserve">שלמדנו </w:t>
              </w:r>
            </w:ins>
            <w:ins w:id="358" w:author="itay lorber" w:date="2021-02-18T22:59:00Z">
              <w:r w:rsidR="00E951DE">
                <w:rPr>
                  <w:rFonts w:hint="cs"/>
                  <w:rtl/>
                </w:rPr>
                <w:t>אך חישוב ה</w:t>
              </w:r>
            </w:ins>
            <w:ins w:id="359" w:author="itay lorber" w:date="2021-02-18T23:00:00Z">
              <w:r w:rsidR="00E951DE">
                <w:rPr>
                  <w:rFonts w:hint="cs"/>
                  <w:rtl/>
                </w:rPr>
                <w:t>נגזרת הרביעית וה</w:t>
              </w:r>
            </w:ins>
            <w:ins w:id="360" w:author="itay lorber" w:date="2021-02-18T23:01:00Z">
              <w:r w:rsidR="00E951DE">
                <w:rPr>
                  <w:rFonts w:hint="cs"/>
                  <w:rtl/>
                </w:rPr>
                <w:t xml:space="preserve">ערך </w:t>
              </w:r>
            </w:ins>
            <w:ins w:id="361" w:author="itay lorber" w:date="2021-02-18T23:00:00Z">
              <w:r w:rsidR="00E951DE">
                <w:rPr>
                  <w:rFonts w:hint="cs"/>
                  <w:rtl/>
                </w:rPr>
                <w:t>המקסימלי שלה מאוד מקשה על הדרך, לכן החלטתי לחשב אינטגרל</w:t>
              </w:r>
            </w:ins>
            <w:ins w:id="362" w:author="itay lorber" w:date="2021-02-18T23:21:00Z">
              <w:r w:rsidR="005A0391">
                <w:rPr>
                  <w:lang w:val="en-IL"/>
                </w:rPr>
                <w:t xml:space="preserve"> </w:t>
              </w:r>
              <w:r w:rsidR="005A0391">
                <w:rPr>
                  <w:rFonts w:hint="cs"/>
                  <w:rtl/>
                  <w:lang w:val="en-IL"/>
                </w:rPr>
                <w:t>אחד</w:t>
              </w:r>
            </w:ins>
            <w:ins w:id="363" w:author="itay lorber" w:date="2021-02-18T23:00:00Z">
              <w:r w:rsidR="00E951DE">
                <w:rPr>
                  <w:rFonts w:hint="cs"/>
                  <w:rtl/>
                </w:rPr>
                <w:t xml:space="preserve"> בעזרת שיטת טרפזויד </w:t>
              </w:r>
            </w:ins>
            <w:ins w:id="364" w:author="itay lorber" w:date="2021-02-18T23:21:00Z">
              <w:r w:rsidR="005A0391">
                <w:rPr>
                  <w:rFonts w:hint="cs"/>
                  <w:rtl/>
                </w:rPr>
                <w:t xml:space="preserve">אשר מחושב </w:t>
              </w:r>
            </w:ins>
            <w:ins w:id="365" w:author="itay lorber" w:date="2021-02-18T23:00:00Z">
              <w:r w:rsidR="00E951DE">
                <w:rPr>
                  <w:rFonts w:hint="cs"/>
                  <w:rtl/>
                </w:rPr>
                <w:t>בין שתי הקצוות ולחסר מערך האינטגרציה האמיתי שקיבלתי בטס</w:t>
              </w:r>
            </w:ins>
            <w:ins w:id="366" w:author="itay lorber" w:date="2021-02-18T23:01:00Z">
              <w:r w:rsidR="00E951DE">
                <w:rPr>
                  <w:rFonts w:hint="cs"/>
                  <w:rtl/>
                </w:rPr>
                <w:t>טים.</w:t>
              </w:r>
            </w:ins>
          </w:p>
          <w:p w14:paraId="7601C1AD" w14:textId="77777777" w:rsidR="0029793D" w:rsidRDefault="00E951DE" w:rsidP="0029793D">
            <w:pPr>
              <w:bidi/>
              <w:rPr>
                <w:ins w:id="367" w:author="itay lorber" w:date="2021-02-18T23:14:00Z"/>
                <w:lang w:val="en-IL"/>
              </w:rPr>
            </w:pPr>
            <w:ins w:id="368" w:author="itay lorber" w:date="2021-02-18T23:06:00Z">
              <w:r>
                <w:rPr>
                  <w:rFonts w:hint="cs"/>
                  <w:rtl/>
                  <w:lang w:val="en-IL"/>
                </w:rPr>
                <w:t xml:space="preserve">ערכי </w:t>
              </w:r>
              <w:r>
                <w:rPr>
                  <w:lang w:val="en-IL"/>
                </w:rPr>
                <w:t>f</w:t>
              </w:r>
              <w:r>
                <w:rPr>
                  <w:rFonts w:hint="cs"/>
                  <w:rtl/>
                  <w:lang w:val="en-IL"/>
                </w:rPr>
                <w:t xml:space="preserve"> בשתי הקצוות הם:</w:t>
              </w:r>
            </w:ins>
          </w:p>
          <w:p w14:paraId="797B24E6" w14:textId="77777777" w:rsidR="0029793D" w:rsidRDefault="00E951DE" w:rsidP="0029793D">
            <w:pPr>
              <w:bidi/>
              <w:rPr>
                <w:ins w:id="369" w:author="itay lorber" w:date="2021-02-18T23:14:00Z"/>
                <w:rFonts w:eastAsiaTheme="minorEastAsia"/>
                <w:lang w:val="en-IL"/>
              </w:rPr>
            </w:pPr>
            <w:ins w:id="370" w:author="itay lorber" w:date="2021-02-18T23:06:00Z">
              <w:r>
                <w:rPr>
                  <w:rFonts w:hint="cs"/>
                  <w:rtl/>
                  <w:lang w:val="en-IL"/>
                </w:rPr>
                <w:t xml:space="preserve"> </w:t>
              </w:r>
            </w:ins>
            <m:oMath>
              <m:r>
                <w:ins w:id="371" w:author="itay lorber" w:date="2021-02-18T23:10:00Z">
                  <w:rPr>
                    <w:rFonts w:ascii="Cambria Math" w:hAnsi="Cambria Math"/>
                    <w:lang w:val="en-IL"/>
                  </w:rPr>
                  <m:t>f</m:t>
                </w:ins>
              </m:r>
              <m:d>
                <m:dPr>
                  <m:ctrlPr>
                    <w:ins w:id="372" w:author="itay lorber" w:date="2021-02-18T23:10:00Z">
                      <w:rPr>
                        <w:rFonts w:ascii="Cambria Math" w:hAnsi="Cambria Math"/>
                        <w:i/>
                        <w:lang w:val="en-IL"/>
                      </w:rPr>
                    </w:ins>
                  </m:ctrlPr>
                </m:dPr>
                <m:e>
                  <m:r>
                    <w:ins w:id="373" w:author="itay lorber" w:date="2021-02-18T23:10:00Z">
                      <w:rPr>
                        <w:rFonts w:ascii="Cambria Math" w:hAnsi="Cambria Math"/>
                        <w:lang w:val="en-IL"/>
                      </w:rPr>
                      <m:t>0.1</m:t>
                    </w:ins>
                  </m:r>
                </m:e>
              </m:d>
              <m:r>
                <w:ins w:id="374" w:author="itay lorber" w:date="2021-02-18T23:11:00Z">
                  <w:rPr>
                    <w:rFonts w:ascii="Cambria Math" w:hAnsi="Cambria Math"/>
                    <w:lang w:val="en-IL"/>
                  </w:rPr>
                  <m:t>=</m:t>
                </w:ins>
              </m:r>
              <m:sSup>
                <m:sSupPr>
                  <m:ctrlPr>
                    <w:ins w:id="375" w:author="itay lorber" w:date="2021-02-18T23:11:00Z">
                      <w:rPr>
                        <w:rFonts w:ascii="Cambria Math" w:hAnsi="Cambria Math"/>
                        <w:i/>
                        <w:lang w:val="en-IL"/>
                      </w:rPr>
                    </w:ins>
                  </m:ctrlPr>
                </m:sSupPr>
                <m:e>
                  <m:r>
                    <w:ins w:id="376" w:author="itay lorber" w:date="2021-02-18T23:11:00Z">
                      <w:rPr>
                        <w:rFonts w:ascii="Cambria Math" w:hAnsi="Cambria Math"/>
                        <w:lang w:val="en-IL"/>
                      </w:rPr>
                      <m:t>2</m:t>
                    </w:ins>
                  </m:r>
                </m:e>
                <m:sup>
                  <m:f>
                    <m:fPr>
                      <m:ctrlPr>
                        <w:ins w:id="377" w:author="itay lorber" w:date="2021-02-18T23:11:00Z">
                          <w:rPr>
                            <w:rFonts w:ascii="Cambria Math" w:hAnsi="Cambria Math"/>
                            <w:i/>
                            <w:lang w:val="en-IL"/>
                          </w:rPr>
                        </w:ins>
                      </m:ctrlPr>
                    </m:fPr>
                    <m:num>
                      <m:r>
                        <w:ins w:id="378" w:author="itay lorber" w:date="2021-02-18T23:11:00Z">
                          <w:rPr>
                            <w:rFonts w:ascii="Cambria Math" w:hAnsi="Cambria Math"/>
                            <w:lang w:val="en-IL"/>
                          </w:rPr>
                          <m:t>1</m:t>
                        </w:ins>
                      </m:r>
                    </m:num>
                    <m:den>
                      <m:sSup>
                        <m:sSupPr>
                          <m:ctrlPr>
                            <w:ins w:id="379" w:author="itay lorber" w:date="2021-02-18T23:11:00Z">
                              <w:rPr>
                                <w:rFonts w:ascii="Cambria Math" w:hAnsi="Cambria Math"/>
                                <w:i/>
                                <w:lang w:val="en-IL"/>
                              </w:rPr>
                            </w:ins>
                          </m:ctrlPr>
                        </m:sSupPr>
                        <m:e>
                          <m:r>
                            <w:ins w:id="380" w:author="itay lorber" w:date="2021-02-18T23:11:00Z">
                              <w:rPr>
                                <w:rFonts w:ascii="Cambria Math" w:hAnsi="Cambria Math"/>
                                <w:lang w:val="en-IL"/>
                              </w:rPr>
                              <m:t>0.1</m:t>
                            </w:ins>
                          </m:r>
                        </m:e>
                        <m:sup>
                          <m:r>
                            <w:ins w:id="381" w:author="itay lorber" w:date="2021-02-18T23:11:00Z">
                              <w:rPr>
                                <w:rFonts w:ascii="Cambria Math" w:hAnsi="Cambria Math"/>
                                <w:lang w:val="en-IL"/>
                              </w:rPr>
                              <m:t>2</m:t>
                            </w:ins>
                          </m:r>
                        </m:sup>
                      </m:sSup>
                    </m:den>
                  </m:f>
                </m:sup>
              </m:sSup>
              <m:r>
                <w:ins w:id="382" w:author="itay lorber" w:date="2021-02-18T23:11:00Z">
                  <w:rPr>
                    <w:rFonts w:ascii="Cambria Math" w:hAnsi="Cambria Math"/>
                    <w:lang w:val="en-IL"/>
                  </w:rPr>
                  <m:t>*</m:t>
                </w:ins>
              </m:r>
              <m:func>
                <m:func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IL"/>
                    </w:rPr>
                    <m:t>sin</m:t>
                  </m:r>
                </m:fName>
                <m:e>
                  <m:d>
                    <m:dPr>
                      <m:ctrlPr>
                        <w:ins w:id="383" w:author="itay lorber" w:date="2021-02-18T23:11:00Z">
                          <w:rPr>
                            <w:rFonts w:ascii="Cambria Math" w:hAnsi="Cambria Math"/>
                            <w:i/>
                            <w:lang w:val="en-IL"/>
                          </w:rPr>
                        </w:ins>
                      </m:ctrlPr>
                    </m:dPr>
                    <m:e>
                      <m:f>
                        <m:fPr>
                          <m:ctrlPr>
                            <w:ins w:id="384" w:author="itay lorber" w:date="2021-02-18T23:11:00Z">
                              <w:rPr>
                                <w:rFonts w:ascii="Cambria Math" w:hAnsi="Cambria Math"/>
                                <w:i/>
                                <w:lang w:val="en-IL"/>
                              </w:rPr>
                            </w:ins>
                          </m:ctrlPr>
                        </m:fPr>
                        <m:num>
                          <m:r>
                            <w:ins w:id="385" w:author="itay lorber" w:date="2021-02-18T23:11:00Z">
                              <w:rPr>
                                <w:rFonts w:ascii="Cambria Math" w:hAnsi="Cambria Math"/>
                                <w:lang w:val="en-IL"/>
                              </w:rPr>
                              <m:t>1</m:t>
                            </w:ins>
                          </m:r>
                        </m:num>
                        <m:den>
                          <m:r>
                            <w:ins w:id="386" w:author="itay lorber" w:date="2021-02-18T23:11:00Z">
                              <w:rPr>
                                <w:rFonts w:ascii="Cambria Math" w:hAnsi="Cambria Math"/>
                                <w:lang w:val="en-IL"/>
                              </w:rPr>
                              <m:t>0.</m:t>
                            </w:ins>
                          </m:r>
                          <m:r>
                            <w:ins w:id="387" w:author="itay lorber" w:date="2021-02-18T23:12:00Z">
                              <w:rPr>
                                <w:rFonts w:ascii="Cambria Math" w:hAnsi="Cambria Math"/>
                                <w:lang w:val="en-IL"/>
                              </w:rPr>
                              <m:t>1</m:t>
                            </w:ins>
                          </m:r>
                        </m:den>
                      </m:f>
                    </m:e>
                  </m:d>
                </m:e>
              </m:func>
              <m:r>
                <w:ins w:id="388" w:author="itay lorber" w:date="2021-02-18T23:12:00Z">
                  <w:rPr>
                    <w:rFonts w:ascii="Cambria Math" w:hAnsi="Cambria Math"/>
                    <w:lang w:val="en-IL"/>
                  </w:rPr>
                  <m:t>=2.201</m:t>
                </w:ins>
              </m:r>
              <m:sSup>
                <m:sSupPr>
                  <m:ctrlPr>
                    <w:ins w:id="389" w:author="itay lorber" w:date="2021-02-18T23:12:00Z">
                      <w:rPr>
                        <w:rFonts w:ascii="Cambria Math" w:hAnsi="Cambria Math"/>
                        <w:i/>
                        <w:lang w:val="en-IL"/>
                      </w:rPr>
                    </w:ins>
                  </m:ctrlPr>
                </m:sSupPr>
                <m:e>
                  <m:r>
                    <w:ins w:id="390" w:author="itay lorber" w:date="2021-02-18T23:12:00Z">
                      <w:rPr>
                        <w:rFonts w:ascii="Cambria Math" w:hAnsi="Cambria Math"/>
                        <w:lang w:val="en-IL"/>
                      </w:rPr>
                      <m:t>E</m:t>
                    </w:ins>
                  </m:r>
                </m:e>
                <m:sup>
                  <m:r>
                    <w:ins w:id="391" w:author="itay lorber" w:date="2021-02-18T23:12:00Z">
                      <w:rPr>
                        <w:rFonts w:ascii="Cambria Math" w:hAnsi="Cambria Math"/>
                        <w:lang w:val="en-IL"/>
                      </w:rPr>
                      <m:t>29</m:t>
                    </w:ins>
                  </m:r>
                </m:sup>
              </m:sSup>
            </m:oMath>
          </w:p>
          <w:p w14:paraId="503F3058" w14:textId="7A8F9A57" w:rsidR="0029793D" w:rsidRPr="0029793D" w:rsidRDefault="0029793D" w:rsidP="00714D41">
            <w:pPr>
              <w:bidi/>
              <w:rPr>
                <w:ins w:id="392" w:author="itay lorber" w:date="2021-02-18T23:13:00Z"/>
                <w:rFonts w:eastAsiaTheme="minorEastAsia"/>
                <w:lang w:val="en-IL"/>
                <w:rPrChange w:id="393" w:author="itay lorber" w:date="2021-02-18T23:13:00Z">
                  <w:rPr>
                    <w:ins w:id="394" w:author="itay lorber" w:date="2021-02-18T23:13:00Z"/>
                    <w:rFonts w:ascii="Cambria Math" w:hAnsi="Cambria Math"/>
                    <w:i/>
                    <w:lang w:val="en-IL"/>
                  </w:rPr>
                </w:rPrChange>
              </w:rPr>
            </w:pPr>
            <w:ins w:id="395" w:author="itay lorber" w:date="2021-02-18T23:14:00Z">
              <w:r>
                <w:rPr>
                  <w:rFonts w:eastAsiaTheme="minorEastAsia"/>
                  <w:lang w:val="en-IL"/>
                </w:rPr>
                <w:t xml:space="preserve"> </w:t>
              </w:r>
            </w:ins>
            <m:oMath>
              <m:r>
                <w:ins w:id="396" w:author="itay lorber" w:date="2021-02-18T23:12:00Z">
                  <w:rPr>
                    <w:rFonts w:ascii="Cambria Math" w:hAnsi="Cambria Math"/>
                    <w:lang w:val="en-IL"/>
                  </w:rPr>
                  <m:t>f</m:t>
                </w:ins>
              </m:r>
              <m:d>
                <m:dPr>
                  <m:ctrlPr>
                    <w:ins w:id="397" w:author="itay lorber" w:date="2021-02-18T23:12:00Z">
                      <w:rPr>
                        <w:rFonts w:ascii="Cambria Math" w:hAnsi="Cambria Math"/>
                        <w:i/>
                        <w:lang w:val="en-IL"/>
                      </w:rPr>
                    </w:ins>
                  </m:ctrlPr>
                </m:dPr>
                <m:e>
                  <m:r>
                    <w:ins w:id="398" w:author="itay lorber" w:date="2021-02-18T23:12:00Z">
                      <w:rPr>
                        <w:rFonts w:ascii="Cambria Math" w:hAnsi="Cambria Math"/>
                        <w:lang w:val="en-IL"/>
                      </w:rPr>
                      <m:t>10</m:t>
                    </w:ins>
                  </m:r>
                </m:e>
              </m:d>
              <m:r>
                <w:ins w:id="399" w:author="itay lorber" w:date="2021-02-18T23:12:00Z">
                  <w:rPr>
                    <w:rFonts w:ascii="Cambria Math" w:hAnsi="Cambria Math"/>
                    <w:lang w:val="en-IL"/>
                  </w:rPr>
                  <m:t>=</m:t>
                </w:ins>
              </m:r>
              <m:sSup>
                <m:sSupPr>
                  <m:ctrlPr>
                    <w:ins w:id="400" w:author="itay lorber" w:date="2021-02-18T23:12:00Z">
                      <w:rPr>
                        <w:rFonts w:ascii="Cambria Math" w:hAnsi="Cambria Math"/>
                        <w:i/>
                        <w:lang w:val="en-IL"/>
                      </w:rPr>
                    </w:ins>
                  </m:ctrlPr>
                </m:sSupPr>
                <m:e>
                  <m:r>
                    <w:ins w:id="401" w:author="itay lorber" w:date="2021-02-18T23:12:00Z">
                      <w:rPr>
                        <w:rFonts w:ascii="Cambria Math" w:hAnsi="Cambria Math"/>
                        <w:lang w:val="en-IL"/>
                      </w:rPr>
                      <m:t>2</m:t>
                    </w:ins>
                  </m:r>
                </m:e>
                <m:sup>
                  <m:f>
                    <m:fPr>
                      <m:ctrlPr>
                        <w:ins w:id="402" w:author="itay lorber" w:date="2021-02-18T23:12:00Z">
                          <w:rPr>
                            <w:rFonts w:ascii="Cambria Math" w:hAnsi="Cambria Math"/>
                            <w:i/>
                            <w:lang w:val="en-IL"/>
                          </w:rPr>
                        </w:ins>
                      </m:ctrlPr>
                    </m:fPr>
                    <m:num>
                      <m:r>
                        <w:ins w:id="403" w:author="itay lorber" w:date="2021-02-18T23:12:00Z">
                          <w:rPr>
                            <w:rFonts w:ascii="Cambria Math" w:hAnsi="Cambria Math"/>
                            <w:lang w:val="en-IL"/>
                          </w:rPr>
                          <m:t>1</m:t>
                        </w:ins>
                      </m:r>
                    </m:num>
                    <m:den>
                      <m:sSup>
                        <m:sSupPr>
                          <m:ctrlPr>
                            <w:ins w:id="404" w:author="itay lorber" w:date="2021-02-18T23:12:00Z">
                              <w:rPr>
                                <w:rFonts w:ascii="Cambria Math" w:hAnsi="Cambria Math"/>
                                <w:i/>
                                <w:lang w:val="en-IL"/>
                              </w:rPr>
                            </w:ins>
                          </m:ctrlPr>
                        </m:sSupPr>
                        <m:e>
                          <m:r>
                            <w:ins w:id="405" w:author="itay lorber" w:date="2021-02-18T23:13:00Z">
                              <w:rPr>
                                <w:rFonts w:ascii="Cambria Math" w:hAnsi="Cambria Math"/>
                                <w:lang w:val="en-IL"/>
                              </w:rPr>
                              <m:t>10</m:t>
                            </w:ins>
                          </m:r>
                        </m:e>
                        <m:sup>
                          <m:r>
                            <w:ins w:id="406" w:author="itay lorber" w:date="2021-02-18T23:12:00Z">
                              <w:rPr>
                                <w:rFonts w:ascii="Cambria Math" w:hAnsi="Cambria Math"/>
                                <w:lang w:val="en-IL"/>
                              </w:rPr>
                              <m:t>2</m:t>
                            </w:ins>
                          </m:r>
                        </m:sup>
                      </m:sSup>
                    </m:den>
                  </m:f>
                </m:sup>
              </m:sSup>
              <m:r>
                <w:ins w:id="407" w:author="itay lorber" w:date="2021-02-18T23:12:00Z">
                  <w:rPr>
                    <w:rFonts w:ascii="Cambria Math" w:hAnsi="Cambria Math"/>
                    <w:lang w:val="en-IL"/>
                  </w:rPr>
                  <m:t>*</m:t>
                </w:ins>
              </m:r>
              <m:func>
                <m:funcPr>
                  <m:ctrlPr>
                    <w:ins w:id="408" w:author="itay lorber" w:date="2021-02-18T23:12:00Z">
                      <w:rPr>
                        <w:rFonts w:ascii="Cambria Math" w:hAnsi="Cambria Math"/>
                        <w:i/>
                        <w:lang w:val="en-IL"/>
                      </w:rPr>
                    </w:ins>
                  </m:ctrlPr>
                </m:funcPr>
                <m:fName>
                  <m:r>
                    <w:ins w:id="409" w:author="itay lorber" w:date="2021-02-18T23:12:00Z">
                      <m:rPr>
                        <m:sty m:val="p"/>
                      </m:rPr>
                      <w:rPr>
                        <w:rFonts w:ascii="Cambria Math" w:hAnsi="Cambria Math"/>
                        <w:lang w:val="en-IL"/>
                      </w:rPr>
                      <m:t>sin</m:t>
                    </w:ins>
                  </m:r>
                </m:fName>
                <m:e>
                  <m:d>
                    <m:dPr>
                      <m:ctrlPr>
                        <w:ins w:id="410" w:author="itay lorber" w:date="2021-02-18T23:12:00Z">
                          <w:rPr>
                            <w:rFonts w:ascii="Cambria Math" w:hAnsi="Cambria Math"/>
                            <w:i/>
                            <w:lang w:val="en-IL"/>
                          </w:rPr>
                        </w:ins>
                      </m:ctrlPr>
                    </m:dPr>
                    <m:e>
                      <m:f>
                        <m:fPr>
                          <m:ctrlPr>
                            <w:ins w:id="411" w:author="itay lorber" w:date="2021-02-18T23:12:00Z">
                              <w:rPr>
                                <w:rFonts w:ascii="Cambria Math" w:hAnsi="Cambria Math"/>
                                <w:i/>
                                <w:lang w:val="en-IL"/>
                              </w:rPr>
                            </w:ins>
                          </m:ctrlPr>
                        </m:fPr>
                        <m:num>
                          <m:r>
                            <w:ins w:id="412" w:author="itay lorber" w:date="2021-02-18T23:12:00Z">
                              <w:rPr>
                                <w:rFonts w:ascii="Cambria Math" w:hAnsi="Cambria Math"/>
                                <w:lang w:val="en-IL"/>
                              </w:rPr>
                              <m:t>1</m:t>
                            </w:ins>
                          </m:r>
                        </m:num>
                        <m:den>
                          <m:r>
                            <w:ins w:id="413" w:author="itay lorber" w:date="2021-02-18T23:13:00Z">
                              <w:rPr>
                                <w:rFonts w:ascii="Cambria Math" w:hAnsi="Cambria Math"/>
                                <w:lang w:val="en-IL"/>
                              </w:rPr>
                              <m:t>10</m:t>
                            </w:ins>
                          </m:r>
                        </m:den>
                      </m:f>
                    </m:e>
                  </m:d>
                </m:e>
              </m:func>
              <m:r>
                <w:ins w:id="414" w:author="itay lorber" w:date="2021-02-18T23:12:00Z">
                  <w:rPr>
                    <w:rFonts w:ascii="Cambria Math" w:hAnsi="Cambria Math"/>
                    <w:lang w:val="en-IL"/>
                  </w:rPr>
                  <m:t>=</m:t>
                </w:ins>
              </m:r>
              <m:r>
                <w:ins w:id="415" w:author="itay lorber" w:date="2021-02-18T23:13:00Z">
                  <w:rPr>
                    <w:rFonts w:ascii="Cambria Math" w:hAnsi="Cambria Math"/>
                    <w:lang w:val="en-IL"/>
                  </w:rPr>
                  <m:t>1.757</m:t>
                </w:ins>
              </m:r>
              <m:sSup>
                <m:sSupPr>
                  <m:ctrlPr>
                    <w:ins w:id="416" w:author="itay lorber" w:date="2021-02-18T23:12:00Z">
                      <w:rPr>
                        <w:rFonts w:ascii="Cambria Math" w:hAnsi="Cambria Math"/>
                        <w:i/>
                        <w:lang w:val="en-IL"/>
                      </w:rPr>
                    </w:ins>
                  </m:ctrlPr>
                </m:sSupPr>
                <m:e>
                  <m:r>
                    <w:ins w:id="417" w:author="itay lorber" w:date="2021-02-18T23:12:00Z">
                      <w:rPr>
                        <w:rFonts w:ascii="Cambria Math" w:hAnsi="Cambria Math"/>
                        <w:lang w:val="en-IL"/>
                      </w:rPr>
                      <m:t>E</m:t>
                    </w:ins>
                  </m:r>
                </m:e>
                <m:sup>
                  <m:r>
                    <w:ins w:id="418" w:author="itay lorber" w:date="2021-02-18T23:13:00Z">
                      <w:rPr>
                        <w:rFonts w:ascii="Cambria Math" w:hAnsi="Cambria Math"/>
                        <w:lang w:val="en-IL"/>
                      </w:rPr>
                      <m:t>-3</m:t>
                    </w:ins>
                  </m:r>
                </m:sup>
              </m:sSup>
            </m:oMath>
          </w:p>
          <w:p w14:paraId="72D496B1" w14:textId="1D80FBE0" w:rsidR="0029793D" w:rsidRPr="0029793D" w:rsidRDefault="0029793D" w:rsidP="0029793D">
            <w:pPr>
              <w:bidi/>
              <w:rPr>
                <w:ins w:id="419" w:author="itay lorber" w:date="2021-02-18T23:19:00Z"/>
                <w:rFonts w:eastAsiaTheme="minorEastAsia"/>
                <w:lang w:val="en-IL"/>
                <w:rPrChange w:id="420" w:author="itay lorber" w:date="2021-02-18T23:19:00Z">
                  <w:rPr>
                    <w:ins w:id="421" w:author="itay lorber" w:date="2021-02-18T23:19:00Z"/>
                    <w:rFonts w:ascii="Cambria Math" w:hAnsi="Cambria Math"/>
                    <w:i/>
                    <w:lang w:val="en-IL"/>
                  </w:rPr>
                </w:rPrChange>
              </w:rPr>
            </w:pPr>
            <w:ins w:id="422" w:author="itay lorber" w:date="2021-02-18T23:16:00Z">
              <w:r>
                <w:rPr>
                  <w:rFonts w:eastAsiaTheme="minorEastAsia"/>
                  <w:lang w:val="en-IL"/>
                </w:rPr>
                <w:t xml:space="preserve"> </w:t>
              </w:r>
            </w:ins>
            <m:oMath>
              <m:r>
                <w:ins w:id="423" w:author="itay lorber" w:date="2021-02-18T23:16:00Z">
                  <w:rPr>
                    <w:rFonts w:ascii="Cambria Math" w:eastAsiaTheme="minorEastAsia" w:hAnsi="Cambria Math"/>
                    <w:lang w:val="en-IL"/>
                  </w:rPr>
                  <m:t xml:space="preserve"> </m:t>
                </w:ins>
              </m:r>
              <m:r>
                <w:ins w:id="424" w:author="itay lorber" w:date="2021-02-18T23:15:00Z">
                  <w:rPr>
                    <w:rFonts w:ascii="Cambria Math" w:eastAsiaTheme="minorEastAsia" w:hAnsi="Cambria Math"/>
                    <w:lang w:val="en-IL"/>
                  </w:rPr>
                  <m:t>S=</m:t>
                </w:ins>
              </m:r>
              <m:d>
                <m:dPr>
                  <m:ctrlPr>
                    <w:ins w:id="425" w:author="itay lorber" w:date="2021-02-18T23:15:00Z">
                      <w:rPr>
                        <w:rFonts w:ascii="Cambria Math" w:eastAsiaTheme="minorEastAsia" w:hAnsi="Cambria Math"/>
                        <w:i/>
                        <w:lang w:val="en-IL"/>
                      </w:rPr>
                    </w:ins>
                  </m:ctrlPr>
                </m:dPr>
                <m:e>
                  <m:r>
                    <w:ins w:id="426" w:author="itay lorber" w:date="2021-02-18T23:15:00Z">
                      <w:rPr>
                        <w:rFonts w:ascii="Cambria Math" w:eastAsiaTheme="minorEastAsia" w:hAnsi="Cambria Math"/>
                        <w:lang w:val="en-IL"/>
                      </w:rPr>
                      <m:t>10-0.1</m:t>
                    </w:ins>
                  </m:r>
                </m:e>
              </m:d>
              <m:r>
                <w:ins w:id="427" w:author="itay lorber" w:date="2021-02-18T23:15:00Z">
                  <w:rPr>
                    <w:rFonts w:ascii="Cambria Math" w:eastAsiaTheme="minorEastAsia" w:hAnsi="Cambria Math"/>
                    <w:lang w:val="en-IL"/>
                  </w:rPr>
                  <m:t>*</m:t>
                </w:ins>
              </m:r>
              <m:f>
                <m:fPr>
                  <m:ctrlPr>
                    <w:ins w:id="428" w:author="itay lorber" w:date="2021-02-18T23:15:00Z">
                      <w:rPr>
                        <w:rFonts w:ascii="Cambria Math" w:eastAsiaTheme="minorEastAsia" w:hAnsi="Cambria Math"/>
                        <w:i/>
                        <w:lang w:val="en-IL"/>
                      </w:rPr>
                    </w:ins>
                  </m:ctrlPr>
                </m:fPr>
                <m:num>
                  <m:d>
                    <m:dPr>
                      <m:ctrlPr>
                        <w:ins w:id="429" w:author="itay lorber" w:date="2021-02-18T23:16:00Z">
                          <w:rPr>
                            <w:rFonts w:ascii="Cambria Math" w:eastAsiaTheme="minorEastAsia" w:hAnsi="Cambria Math"/>
                            <w:i/>
                            <w:lang w:val="en-IL"/>
                          </w:rPr>
                        </w:ins>
                      </m:ctrlPr>
                    </m:dPr>
                    <m:e>
                      <m:r>
                        <w:ins w:id="430" w:author="itay lorber" w:date="2021-02-18T23:15:00Z">
                          <w:rPr>
                            <w:rFonts w:ascii="Cambria Math" w:eastAsiaTheme="minorEastAsia" w:hAnsi="Cambria Math"/>
                            <w:lang w:val="en-IL"/>
                          </w:rPr>
                          <m:t>f</m:t>
                        </w:ins>
                      </m:r>
                      <m:d>
                        <m:dPr>
                          <m:ctrlPr>
                            <w:ins w:id="431" w:author="itay lorber" w:date="2021-02-18T23:15:00Z">
                              <w:rPr>
                                <w:rFonts w:ascii="Cambria Math" w:eastAsiaTheme="minorEastAsia" w:hAnsi="Cambria Math"/>
                                <w:i/>
                                <w:lang w:val="en-IL"/>
                              </w:rPr>
                            </w:ins>
                          </m:ctrlPr>
                        </m:dPr>
                        <m:e>
                          <m:r>
                            <w:ins w:id="432" w:author="itay lorber" w:date="2021-02-18T23:15:00Z">
                              <w:rPr>
                                <w:rFonts w:ascii="Cambria Math" w:eastAsiaTheme="minorEastAsia" w:hAnsi="Cambria Math"/>
                                <w:lang w:val="en-IL"/>
                              </w:rPr>
                              <m:t>0.1</m:t>
                            </w:ins>
                          </m:r>
                        </m:e>
                      </m:d>
                      <m:r>
                        <w:ins w:id="433" w:author="itay lorber" w:date="2021-02-18T23:15:00Z">
                          <w:rPr>
                            <w:rFonts w:ascii="Cambria Math" w:eastAsiaTheme="minorEastAsia" w:hAnsi="Cambria Math"/>
                            <w:lang w:val="en-IL"/>
                          </w:rPr>
                          <m:t>+f</m:t>
                        </w:ins>
                      </m:r>
                      <m:d>
                        <m:dPr>
                          <m:ctrlPr>
                            <w:ins w:id="434" w:author="itay lorber" w:date="2021-02-18T23:15:00Z">
                              <w:rPr>
                                <w:rFonts w:ascii="Cambria Math" w:eastAsiaTheme="minorEastAsia" w:hAnsi="Cambria Math"/>
                                <w:i/>
                                <w:lang w:val="en-IL"/>
                              </w:rPr>
                            </w:ins>
                          </m:ctrlPr>
                        </m:dPr>
                        <m:e>
                          <m:r>
                            <w:ins w:id="435" w:author="itay lorber" w:date="2021-02-18T23:15:00Z">
                              <w:rPr>
                                <w:rFonts w:ascii="Cambria Math" w:eastAsiaTheme="minorEastAsia" w:hAnsi="Cambria Math"/>
                                <w:lang w:val="en-IL"/>
                              </w:rPr>
                              <m:t>10</m:t>
                            </w:ins>
                          </m:r>
                        </m:e>
                      </m:d>
                    </m:e>
                  </m:d>
                </m:num>
                <m:den>
                  <m:r>
                    <w:ins w:id="436" w:author="itay lorber" w:date="2021-02-18T23:15:00Z">
                      <w:rPr>
                        <w:rFonts w:ascii="Cambria Math" w:eastAsiaTheme="minorEastAsia" w:hAnsi="Cambria Math"/>
                        <w:lang w:val="en-IL"/>
                      </w:rPr>
                      <m:t>2</m:t>
                    </w:ins>
                  </m:r>
                </m:den>
              </m:f>
            </m:oMath>
            <w:ins w:id="437" w:author="itay lorber" w:date="2021-02-18T23:16:00Z">
              <w:r>
                <w:rPr>
                  <w:rFonts w:eastAsiaTheme="minorEastAsia"/>
                  <w:lang w:val="en-IL"/>
                </w:rPr>
                <w:t xml:space="preserve"> = 9.</w:t>
              </w:r>
            </w:ins>
            <w:ins w:id="438" w:author="itay lorber" w:date="2021-02-18T23:17:00Z">
              <w:r>
                <w:rPr>
                  <w:rFonts w:eastAsiaTheme="minorEastAsia"/>
                  <w:lang w:val="en-IL"/>
                </w:rPr>
                <w:t>9</w:t>
              </w:r>
            </w:ins>
            <w:ins w:id="439" w:author="itay lorber" w:date="2021-02-18T23:19:00Z">
              <w:r>
                <w:rPr>
                  <w:rFonts w:eastAsiaTheme="minorEastAsia"/>
                  <w:lang w:val="en-IL"/>
                </w:rPr>
                <w:t>/2</w:t>
              </w:r>
            </w:ins>
            <w:ins w:id="440" w:author="itay lorber" w:date="2021-02-18T23:17:00Z">
              <w:r>
                <w:rPr>
                  <w:rFonts w:eastAsiaTheme="minorEastAsia"/>
                  <w:lang w:val="en-IL"/>
                </w:rPr>
                <w:t>*(</w:t>
              </w:r>
            </w:ins>
            <m:oMath>
              <m:r>
                <w:ins w:id="441" w:author="itay lorber" w:date="2021-02-18T23:17:00Z">
                  <w:rPr>
                    <w:rFonts w:ascii="Cambria Math" w:hAnsi="Cambria Math"/>
                    <w:lang w:val="en-IL"/>
                  </w:rPr>
                  <m:t>2.201</m:t>
                </w:ins>
              </m:r>
              <m:sSup>
                <m:sSupPr>
                  <m:ctrlPr>
                    <w:ins w:id="442" w:author="itay lorber" w:date="2021-02-18T23:17:00Z">
                      <w:rPr>
                        <w:rFonts w:ascii="Cambria Math" w:hAnsi="Cambria Math"/>
                        <w:i/>
                        <w:lang w:val="en-IL"/>
                      </w:rPr>
                    </w:ins>
                  </m:ctrlPr>
                </m:sSupPr>
                <m:e>
                  <m:r>
                    <w:ins w:id="443" w:author="itay lorber" w:date="2021-02-18T23:17:00Z">
                      <w:rPr>
                        <w:rFonts w:ascii="Cambria Math" w:hAnsi="Cambria Math"/>
                        <w:lang w:val="en-IL"/>
                      </w:rPr>
                      <m:t>E</m:t>
                    </w:ins>
                  </m:r>
                </m:e>
                <m:sup>
                  <m:r>
                    <w:ins w:id="444" w:author="itay lorber" w:date="2021-02-18T23:17:00Z">
                      <w:rPr>
                        <w:rFonts w:ascii="Cambria Math" w:hAnsi="Cambria Math"/>
                        <w:lang w:val="en-IL"/>
                      </w:rPr>
                      <m:t>29</m:t>
                    </w:ins>
                  </m:r>
                </m:sup>
              </m:sSup>
              <m:r>
                <w:ins w:id="445" w:author="itay lorber" w:date="2021-02-18T23:17:00Z">
                  <w:rPr>
                    <w:rFonts w:ascii="Cambria Math" w:hAnsi="Cambria Math"/>
                    <w:lang w:val="en-IL"/>
                  </w:rPr>
                  <m:t>+1.757</m:t>
                </w:ins>
              </m:r>
              <m:sSup>
                <m:sSupPr>
                  <m:ctrlPr>
                    <w:ins w:id="446" w:author="itay lorber" w:date="2021-02-18T23:17:00Z">
                      <w:rPr>
                        <w:rFonts w:ascii="Cambria Math" w:hAnsi="Cambria Math"/>
                        <w:i/>
                        <w:lang w:val="en-IL"/>
                      </w:rPr>
                    </w:ins>
                  </m:ctrlPr>
                </m:sSupPr>
                <m:e>
                  <m:r>
                    <w:ins w:id="447" w:author="itay lorber" w:date="2021-02-18T23:17:00Z">
                      <w:rPr>
                        <w:rFonts w:ascii="Cambria Math" w:hAnsi="Cambria Math"/>
                        <w:lang w:val="en-IL"/>
                      </w:rPr>
                      <m:t>E</m:t>
                    </w:ins>
                  </m:r>
                </m:e>
                <m:sup>
                  <m:r>
                    <w:ins w:id="448" w:author="itay lorber" w:date="2021-02-18T23:17:00Z">
                      <w:rPr>
                        <w:rFonts w:ascii="Cambria Math" w:hAnsi="Cambria Math"/>
                        <w:lang w:val="en-IL"/>
                      </w:rPr>
                      <m:t>-3</m:t>
                    </w:ins>
                  </m:r>
                </m:sup>
              </m:sSup>
              <m:r>
                <w:ins w:id="449" w:author="itay lorber" w:date="2021-02-18T23:17:00Z">
                  <w:rPr>
                    <w:rFonts w:ascii="Cambria Math" w:hAnsi="Cambria Math"/>
                    <w:lang w:val="en-IL"/>
                  </w:rPr>
                  <m:t>)</m:t>
                </w:ins>
              </m:r>
              <m:r>
                <w:ins w:id="450" w:author="itay lorber" w:date="2021-02-18T23:20:00Z">
                  <w:rPr>
                    <w:rFonts w:ascii="Cambria Math" w:hAnsi="Cambria Math"/>
                    <w:lang w:val="en-IL"/>
                  </w:rPr>
                  <m:t>=</m:t>
                </w:ins>
              </m:r>
              <m:r>
                <w:ins w:id="451" w:author="itay lorber" w:date="2021-02-18T23:19:00Z">
                  <m:rPr>
                    <m:sty m:val="p"/>
                  </m:rPr>
                  <w:rPr>
                    <w:rFonts w:ascii="Cambria Math" w:eastAsiaTheme="minorEastAsia" w:hAnsi="Cambria Math"/>
                    <w:lang w:val="en-IL"/>
                  </w:rPr>
                  <m:t xml:space="preserve"> 1.089</m:t>
                </w:ins>
              </m:r>
              <m:sSup>
                <m:sSupPr>
                  <m:ctrlPr>
                    <w:ins w:id="452" w:author="itay lorber" w:date="2021-02-18T23:19:00Z">
                      <w:rPr>
                        <w:rFonts w:ascii="Cambria Math" w:eastAsiaTheme="minorEastAsia" w:hAnsi="Cambria Math"/>
                        <w:lang w:val="en-IL"/>
                      </w:rPr>
                    </w:ins>
                  </m:ctrlPr>
                </m:sSupPr>
                <m:e>
                  <m:r>
                    <w:ins w:id="453" w:author="itay lorber" w:date="2021-02-18T23:19:00Z"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IL"/>
                      </w:rPr>
                      <m:t>E</m:t>
                    </w:ins>
                  </m:r>
                </m:e>
                <m:sup>
                  <m:r>
                    <w:ins w:id="454" w:author="itay lorber" w:date="2021-02-18T23:19:00Z"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IL"/>
                      </w:rPr>
                      <m:t>30</m:t>
                    </w:ins>
                  </m:r>
                </m:sup>
              </m:sSup>
            </m:oMath>
          </w:p>
          <w:p w14:paraId="6D673397" w14:textId="205FC9F9" w:rsidR="0029793D" w:rsidRDefault="0029793D" w:rsidP="0029793D">
            <w:pPr>
              <w:bidi/>
              <w:rPr>
                <w:ins w:id="455" w:author="itay lorber" w:date="2021-02-18T23:21:00Z"/>
                <w:rFonts w:eastAsiaTheme="minorEastAsia"/>
                <w:lang w:val="en-IL"/>
              </w:rPr>
            </w:pPr>
            <w:ins w:id="456" w:author="itay lorber" w:date="2021-02-18T23:20:00Z">
              <w:r>
                <w:rPr>
                  <w:rFonts w:eastAsiaTheme="minorEastAsia"/>
                  <w:lang w:val="en-IL"/>
                </w:rPr>
                <w:t xml:space="preserve"> </w:t>
              </w:r>
            </w:ins>
            <m:oMath>
              <m:r>
                <w:ins w:id="457" w:author="itay lorber" w:date="2021-02-18T23:19:00Z">
                  <w:rPr>
                    <w:rFonts w:ascii="Cambria Math" w:hAnsi="Cambria Math"/>
                    <w:lang w:val="en-IL"/>
                  </w:rPr>
                  <m:t xml:space="preserve"> </m:t>
                </w:ins>
              </m:r>
              <m:r>
                <w:ins w:id="458" w:author="itay lorber" w:date="2021-02-18T23:19:00Z">
                  <w:rPr>
                    <w:rFonts w:ascii="Cambria Math" w:eastAsiaTheme="minorEastAsia" w:hAnsi="Cambria Math"/>
                    <w:lang w:val="en-IL"/>
                  </w:rPr>
                  <m:t>err=real value-</m:t>
                </w:ins>
              </m:r>
              <m:r>
                <w:ins w:id="459" w:author="itay lorber" w:date="2021-02-18T23:20:00Z">
                  <w:rPr>
                    <w:rFonts w:ascii="Cambria Math" w:eastAsiaTheme="minorEastAsia" w:hAnsi="Cambria Math"/>
                    <w:lang w:val="en-IL"/>
                  </w:rPr>
                  <m:t>S</m:t>
                </w:ins>
              </m:r>
            </m:oMath>
          </w:p>
          <w:p w14:paraId="15D413F3" w14:textId="77777777" w:rsidR="005A0391" w:rsidRPr="0029793D" w:rsidRDefault="005A0391" w:rsidP="00714D41">
            <w:pPr>
              <w:bidi/>
              <w:rPr>
                <w:ins w:id="460" w:author="itay lorber" w:date="2021-02-18T23:20:00Z"/>
                <w:rFonts w:eastAsiaTheme="minorEastAsia"/>
                <w:lang w:val="en-IL"/>
                <w:rPrChange w:id="461" w:author="itay lorber" w:date="2021-02-18T23:20:00Z">
                  <w:rPr>
                    <w:ins w:id="462" w:author="itay lorber" w:date="2021-02-18T23:20:00Z"/>
                    <w:rFonts w:ascii="Cambria Math" w:eastAsiaTheme="minorEastAsia" w:hAnsi="Cambria Math"/>
                    <w:i/>
                    <w:lang w:val="en-IL"/>
                  </w:rPr>
                </w:rPrChange>
              </w:rPr>
            </w:pPr>
          </w:p>
          <w:p w14:paraId="4286EC44" w14:textId="1B9E3B90" w:rsidR="0029793D" w:rsidRPr="0029793D" w:rsidRDefault="005A0391">
            <w:pPr>
              <w:bidi/>
              <w:rPr>
                <w:ins w:id="463" w:author="itay lorber" w:date="2021-02-18T23:18:00Z"/>
                <w:rFonts w:eastAsiaTheme="minorEastAsia"/>
                <w:lang w:val="en-IL"/>
              </w:rPr>
              <w:pPrChange w:id="464" w:author="itay lorber" w:date="2021-02-18T23:20:00Z">
                <w:pPr>
                  <w:bidi/>
                </w:pPr>
              </w:pPrChange>
            </w:pPr>
            <w:ins w:id="465" w:author="itay lorber" w:date="2021-02-18T23:21:00Z">
              <w:r>
                <w:rPr>
                  <w:rFonts w:eastAsiaTheme="minorEastAsia"/>
                  <w:lang w:val="en-IL"/>
                </w:rPr>
                <w:t xml:space="preserve"> </w:t>
              </w:r>
            </w:ins>
            <m:oMath>
              <m:r>
                <w:ins w:id="466" w:author="itay lorber" w:date="2021-02-18T23:20:00Z">
                  <w:rPr>
                    <w:rFonts w:ascii="Cambria Math" w:eastAsiaTheme="minorEastAsia" w:hAnsi="Cambria Math"/>
                    <w:lang w:val="en-IL"/>
                  </w:rPr>
                  <m:t xml:space="preserve">err= </m:t>
                </w:ins>
              </m:r>
              <m:r>
                <w:ins w:id="467" w:author="itay lorber" w:date="2021-02-18T23:20:00Z">
                  <m:rPr>
                    <m:sty m:val="p"/>
                  </m:rPr>
                  <w:rPr>
                    <w:rFonts w:ascii="Cambria Math" w:eastAsiaTheme="minorEastAsia" w:hAnsi="Cambria Math"/>
                    <w:lang w:val="en-IL"/>
                  </w:rPr>
                  <m:t>1.089</m:t>
                </w:ins>
              </m:r>
              <m:sSup>
                <m:sSupPr>
                  <m:ctrlPr>
                    <w:ins w:id="468" w:author="itay lorber" w:date="2021-02-18T23:20:00Z">
                      <w:rPr>
                        <w:rFonts w:ascii="Cambria Math" w:eastAsiaTheme="minorEastAsia" w:hAnsi="Cambria Math"/>
                        <w:lang w:val="en-IL"/>
                      </w:rPr>
                    </w:ins>
                  </m:ctrlPr>
                </m:sSupPr>
                <m:e>
                  <m:r>
                    <w:ins w:id="469" w:author="itay lorber" w:date="2021-02-18T23:20:00Z"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IL"/>
                      </w:rPr>
                      <m:t>E</m:t>
                    </w:ins>
                  </m:r>
                </m:e>
                <m:sup>
                  <m:r>
                    <w:ins w:id="470" w:author="itay lorber" w:date="2021-02-18T23:20:00Z"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IL"/>
                      </w:rPr>
                      <m:t>30</m:t>
                    </w:ins>
                  </m:r>
                </m:sup>
              </m:sSup>
              <m:r>
                <w:ins w:id="471" w:author="itay lorber" w:date="2021-02-18T23:20:00Z">
                  <w:rPr>
                    <w:rFonts w:ascii="Cambria Math" w:eastAsiaTheme="minorEastAsia" w:hAnsi="Cambria Math"/>
                    <w:lang w:val="en-IL"/>
                  </w:rPr>
                  <m:t>-</m:t>
                </w:ins>
              </m:r>
              <m:d>
                <m:dPr>
                  <m:ctrlPr>
                    <w:ins w:id="472" w:author="itay lorber" w:date="2021-02-18T23:20:00Z">
                      <w:rPr>
                        <w:rFonts w:ascii="Cambria Math" w:eastAsiaTheme="minorEastAsia" w:hAnsi="Cambria Math"/>
                        <w:i/>
                        <w:lang w:val="en-IL"/>
                      </w:rPr>
                    </w:ins>
                  </m:ctrlPr>
                </m:dPr>
                <m:e>
                  <m:r>
                    <w:ins w:id="473" w:author="itay lorber" w:date="2021-02-18T23:20:00Z">
                      <w:rPr>
                        <w:rFonts w:ascii="Cambria Math" w:eastAsiaTheme="minorEastAsia" w:hAnsi="Cambria Math"/>
                        <w:lang w:val="en-IL"/>
                      </w:rPr>
                      <m:t>-7.78662</m:t>
                    </w:ins>
                  </m:r>
                  <m:sSup>
                    <m:sSupPr>
                      <m:ctrlPr>
                        <w:ins w:id="474" w:author="itay lorber" w:date="2021-02-18T23:20:00Z">
                          <w:rPr>
                            <w:rFonts w:ascii="Cambria Math" w:eastAsiaTheme="minorEastAsia" w:hAnsi="Cambria Math"/>
                            <w:i/>
                            <w:lang w:val="en-IL"/>
                          </w:rPr>
                        </w:ins>
                      </m:ctrlPr>
                    </m:sSupPr>
                    <m:e>
                      <m:r>
                        <w:ins w:id="475" w:author="itay lorber" w:date="2021-02-18T23:20:00Z">
                          <w:rPr>
                            <w:rFonts w:ascii="Cambria Math" w:eastAsiaTheme="minorEastAsia" w:hAnsi="Cambria Math"/>
                            <w:lang w:val="en-IL"/>
                          </w:rPr>
                          <m:t>E</m:t>
                        </w:ins>
                      </m:r>
                    </m:e>
                    <m:sup>
                      <m:r>
                        <w:ins w:id="476" w:author="itay lorber" w:date="2021-02-18T23:20:00Z">
                          <w:rPr>
                            <w:rFonts w:ascii="Cambria Math" w:eastAsiaTheme="minorEastAsia" w:hAnsi="Cambria Math"/>
                            <w:lang w:val="en-IL"/>
                          </w:rPr>
                          <m:t>33</m:t>
                        </w:ins>
                      </m:r>
                    </m:sup>
                  </m:sSup>
                </m:e>
              </m:d>
              <m:r>
                <w:ins w:id="477" w:author="itay lorber" w:date="2021-02-18T23:20:00Z">
                  <w:rPr>
                    <w:rFonts w:ascii="Cambria Math" w:eastAsiaTheme="minorEastAsia" w:hAnsi="Cambria Math"/>
                    <w:lang w:val="en-IL"/>
                  </w:rPr>
                  <m:t>=</m:t>
                </w:ins>
              </m:r>
              <m:r>
                <w:ins w:id="478" w:author="itay lorber" w:date="2021-02-18T23:21:00Z">
                  <w:rPr>
                    <w:rFonts w:ascii="Cambria Math" w:eastAsiaTheme="minorEastAsia" w:hAnsi="Cambria Math"/>
                    <w:lang w:val="en-IL"/>
                  </w:rPr>
                  <m:t>7.7877</m:t>
                </w:ins>
              </m:r>
              <m:sSup>
                <m:sSupPr>
                  <m:ctrlPr>
                    <w:ins w:id="479" w:author="itay lorber" w:date="2021-02-18T23:21:00Z">
                      <w:rPr>
                        <w:rFonts w:ascii="Cambria Math" w:eastAsiaTheme="minorEastAsia" w:hAnsi="Cambria Math"/>
                        <w:i/>
                        <w:lang w:val="en-IL"/>
                      </w:rPr>
                    </w:ins>
                  </m:ctrlPr>
                </m:sSupPr>
                <m:e>
                  <m:r>
                    <w:ins w:id="480" w:author="itay lorber" w:date="2021-02-18T23:21:00Z">
                      <w:rPr>
                        <w:rFonts w:ascii="Cambria Math" w:eastAsiaTheme="minorEastAsia" w:hAnsi="Cambria Math"/>
                        <w:lang w:val="en-IL"/>
                      </w:rPr>
                      <m:t>E</m:t>
                    </w:ins>
                  </m:r>
                </m:e>
                <m:sup>
                  <m:r>
                    <w:ins w:id="481" w:author="itay lorber" w:date="2021-02-18T23:21:00Z">
                      <w:rPr>
                        <w:rFonts w:ascii="Cambria Math" w:eastAsiaTheme="minorEastAsia" w:hAnsi="Cambria Math"/>
                        <w:lang w:val="en-IL"/>
                      </w:rPr>
                      <m:t>33</m:t>
                    </w:ins>
                  </m:r>
                </m:sup>
              </m:sSup>
            </m:oMath>
          </w:p>
          <w:p w14:paraId="2DC954F3" w14:textId="77777777" w:rsidR="0029793D" w:rsidRPr="0029793D" w:rsidRDefault="0029793D">
            <w:pPr>
              <w:bidi/>
              <w:rPr>
                <w:ins w:id="482" w:author="itay lorber" w:date="2021-02-18T23:17:00Z"/>
                <w:rFonts w:eastAsiaTheme="minorEastAsia"/>
                <w:lang w:val="en-IL"/>
                <w:rPrChange w:id="483" w:author="itay lorber" w:date="2021-02-18T23:17:00Z">
                  <w:rPr>
                    <w:ins w:id="484" w:author="itay lorber" w:date="2021-02-18T23:17:00Z"/>
                    <w:rFonts w:ascii="Cambria Math" w:hAnsi="Cambria Math"/>
                    <w:i/>
                    <w:lang w:val="en-IL"/>
                  </w:rPr>
                </w:rPrChange>
              </w:rPr>
              <w:pPrChange w:id="485" w:author="itay lorber" w:date="2021-02-18T23:18:00Z">
                <w:pPr>
                  <w:bidi/>
                </w:pPr>
              </w:pPrChange>
            </w:pPr>
          </w:p>
          <w:p w14:paraId="5CDF46F0" w14:textId="77777777" w:rsidR="0029793D" w:rsidRPr="0029793D" w:rsidRDefault="0029793D">
            <w:pPr>
              <w:bidi/>
              <w:rPr>
                <w:ins w:id="486" w:author="itay lorber" w:date="2021-02-18T23:16:00Z"/>
                <w:rFonts w:eastAsiaTheme="minorEastAsia"/>
                <w:lang w:val="en-IL"/>
                <w:rPrChange w:id="487" w:author="itay lorber" w:date="2021-02-18T23:17:00Z">
                  <w:rPr>
                    <w:ins w:id="488" w:author="itay lorber" w:date="2021-02-18T23:16:00Z"/>
                    <w:rFonts w:ascii="Cambria Math" w:eastAsiaTheme="minorEastAsia" w:hAnsi="Cambria Math"/>
                    <w:i/>
                    <w:lang w:val="en-IL"/>
                  </w:rPr>
                </w:rPrChange>
              </w:rPr>
              <w:pPrChange w:id="489" w:author="itay lorber" w:date="2021-02-18T23:17:00Z">
                <w:pPr>
                  <w:bidi/>
                </w:pPr>
              </w:pPrChange>
            </w:pPr>
          </w:p>
          <w:p w14:paraId="0AC89242" w14:textId="77777777" w:rsidR="0029793D" w:rsidRPr="0029793D" w:rsidRDefault="0029793D">
            <w:pPr>
              <w:bidi/>
              <w:rPr>
                <w:ins w:id="490" w:author="itay lorber" w:date="2021-02-18T19:23:00Z"/>
                <w:rFonts w:eastAsiaTheme="minorEastAsia"/>
                <w:rtl/>
                <w:lang w:val="en-IL"/>
                <w:rPrChange w:id="491" w:author="itay lorber" w:date="2021-02-18T23:16:00Z">
                  <w:rPr>
                    <w:ins w:id="492" w:author="itay lorber" w:date="2021-02-18T19:23:00Z"/>
                    <w:rtl/>
                    <w:lang w:val="en-IL"/>
                  </w:rPr>
                </w:rPrChange>
              </w:rPr>
              <w:pPrChange w:id="493" w:author="itay lorber" w:date="2021-02-18T23:16:00Z">
                <w:pPr>
                  <w:bidi/>
                </w:pPr>
              </w:pPrChange>
            </w:pPr>
          </w:p>
          <w:p w14:paraId="5B39B28F" w14:textId="0B8E88D7" w:rsidR="00C54A41" w:rsidRPr="00BB3AB7" w:rsidDel="00BB3AB7" w:rsidRDefault="00C54A41" w:rsidP="00C54A41">
            <w:pPr>
              <w:bidi/>
              <w:rPr>
                <w:del w:id="494" w:author="itay lorber" w:date="2021-02-18T19:24:00Z"/>
                <w:rFonts w:eastAsiaTheme="minorEastAsia"/>
                <w:lang w:val="en-IL"/>
                <w:rPrChange w:id="495" w:author="itay lorber" w:date="2021-02-18T19:41:00Z">
                  <w:rPr>
                    <w:del w:id="496" w:author="itay lorber" w:date="2021-02-18T19:24:00Z"/>
                    <w:rFonts w:ascii="Cambria Math" w:eastAsiaTheme="minorEastAsia" w:hAnsi="Cambria Math"/>
                    <w:i/>
                    <w:lang w:val="en-IL"/>
                  </w:rPr>
                </w:rPrChange>
              </w:rPr>
            </w:pPr>
          </w:p>
          <w:p w14:paraId="3A833534" w14:textId="762459F2" w:rsidR="00DA24DE" w:rsidDel="00E951DE" w:rsidRDefault="00DA24DE">
            <w:pPr>
              <w:bidi/>
              <w:rPr>
                <w:del w:id="497" w:author="itay lorber" w:date="2021-02-18T23:00:00Z"/>
                <w:b/>
                <w:bCs/>
                <w:rtl/>
              </w:rPr>
              <w:pPrChange w:id="498" w:author="itay lorber" w:date="2021-02-18T19:24:00Z">
                <w:pPr/>
              </w:pPrChange>
            </w:pPr>
          </w:p>
          <w:p w14:paraId="569CDB77" w14:textId="7E57C6B0" w:rsidR="00DA24DE" w:rsidRPr="00BB3AB7" w:rsidRDefault="00DA24DE">
            <w:pPr>
              <w:bidi/>
              <w:rPr>
                <w:lang w:val="en-IL"/>
                <w:rPrChange w:id="499" w:author="itay lorber" w:date="2021-02-18T19:43:00Z">
                  <w:rPr>
                    <w:b/>
                    <w:bCs/>
                  </w:rPr>
                </w:rPrChange>
              </w:rPr>
              <w:pPrChange w:id="500" w:author="itay lorber" w:date="2021-02-18T19:43:00Z">
                <w:pPr/>
              </w:pPrChange>
            </w:pPr>
          </w:p>
        </w:tc>
      </w:tr>
      <w:tr w:rsidR="00C54A41" w14:paraId="67BD1D94" w14:textId="77777777" w:rsidTr="61534BE7">
        <w:trPr>
          <w:ins w:id="501" w:author="itay lorber" w:date="2021-02-18T19:23:00Z"/>
        </w:trPr>
        <w:tc>
          <w:tcPr>
            <w:tcW w:w="9360" w:type="dxa"/>
          </w:tcPr>
          <w:p w14:paraId="151BD4BD" w14:textId="77777777" w:rsidR="00C54A41" w:rsidRDefault="00C54A41" w:rsidP="00592480">
            <w:pPr>
              <w:bidi/>
              <w:rPr>
                <w:ins w:id="502" w:author="itay lorber" w:date="2021-02-18T19:23:00Z"/>
                <w:noProof/>
              </w:rPr>
            </w:pPr>
          </w:p>
        </w:tc>
      </w:tr>
      <w:tr w:rsidR="0029793D" w14:paraId="23BAF255" w14:textId="77777777" w:rsidTr="61534BE7">
        <w:trPr>
          <w:ins w:id="503" w:author="itay lorber" w:date="2021-02-18T23:14:00Z"/>
        </w:trPr>
        <w:tc>
          <w:tcPr>
            <w:tcW w:w="9360" w:type="dxa"/>
          </w:tcPr>
          <w:p w14:paraId="422F1810" w14:textId="77777777" w:rsidR="0029793D" w:rsidRDefault="0029793D" w:rsidP="00592480">
            <w:pPr>
              <w:bidi/>
              <w:rPr>
                <w:ins w:id="504" w:author="itay lorber" w:date="2021-02-18T23:14:00Z"/>
                <w:noProof/>
              </w:rPr>
            </w:pPr>
          </w:p>
        </w:tc>
      </w:tr>
    </w:tbl>
    <w:p w14:paraId="41A3C262" w14:textId="0E64A5C0" w:rsidR="00B713D8" w:rsidRDefault="00B713D8"/>
    <w:p w14:paraId="17EF3439" w14:textId="07DE63F1" w:rsidR="00B713D8" w:rsidRDefault="00B713D8">
      <w:r>
        <w:br w:type="page"/>
      </w:r>
    </w:p>
    <w:p w14:paraId="308503B1" w14:textId="2F5102A8" w:rsidR="001B331B" w:rsidRDefault="001B331B" w:rsidP="006E1D24">
      <w:pPr>
        <w:rPr>
          <w:ins w:id="505" w:author="רמי פוזיס" w:date="2021-02-09T18:30:00Z"/>
          <w:b/>
          <w:bCs/>
        </w:rPr>
      </w:pPr>
      <w:ins w:id="506" w:author="רמי פוזיס" w:date="2021-02-09T17:30:00Z">
        <w:r>
          <w:rPr>
            <w:b/>
            <w:bCs/>
          </w:rPr>
          <w:lastRenderedPageBreak/>
          <w:t>Assignment 4A (</w:t>
        </w:r>
      </w:ins>
      <w:ins w:id="507" w:author="רמי פוזיס" w:date="2021-02-09T17:41:00Z">
        <w:r w:rsidR="007B07E2">
          <w:rPr>
            <w:b/>
            <w:bCs/>
          </w:rPr>
          <w:t>20</w:t>
        </w:r>
      </w:ins>
      <w:ins w:id="508" w:author="רמי פוזיס" w:date="2021-02-09T17:31:00Z">
        <w:r>
          <w:rPr>
            <w:b/>
            <w:bCs/>
          </w:rPr>
          <w:t>pt)</w:t>
        </w:r>
      </w:ins>
    </w:p>
    <w:p w14:paraId="0C14696F" w14:textId="4FF5635C" w:rsidR="007053A1" w:rsidRDefault="007053A1" w:rsidP="001F5776">
      <w:pPr>
        <w:rPr>
          <w:ins w:id="509" w:author="רמי פוזיס" w:date="2021-02-09T18:30:00Z"/>
          <w:b/>
          <w:bCs/>
        </w:rPr>
      </w:pPr>
      <w:ins w:id="510" w:author="רמי פוזיס" w:date="2021-02-09T18:30:00Z">
        <w:r>
          <w:t xml:space="preserve">Implement the function </w:t>
        </w:r>
        <w:r w:rsidRPr="29F27A30">
          <w:rPr>
            <w:b/>
            <w:bCs/>
          </w:rPr>
          <w:t>Assignment4</w:t>
        </w:r>
        <w:r>
          <w:rPr>
            <w:b/>
            <w:bCs/>
          </w:rPr>
          <w:t>A</w:t>
        </w:r>
        <w:r w:rsidRPr="29F27A30">
          <w:rPr>
            <w:b/>
            <w:bCs/>
          </w:rPr>
          <w:t>.fit(…)</w:t>
        </w:r>
        <w:r>
          <w:t xml:space="preserve">  </w:t>
        </w:r>
      </w:ins>
    </w:p>
    <w:p w14:paraId="55BC7873" w14:textId="52B8998A" w:rsidR="00EA1937" w:rsidRDefault="00EA1937" w:rsidP="00EA1937">
      <w:pPr>
        <w:rPr>
          <w:ins w:id="511" w:author="רמי פוזיס" w:date="2021-02-09T18:31:00Z"/>
        </w:rPr>
      </w:pPr>
      <w:ins w:id="512" w:author="רמי פוזיס" w:date="2021-02-09T18:31:00Z">
        <w:r>
          <w:t xml:space="preserve">The function will receive an input function that </w:t>
        </w:r>
        <w:r w:rsidR="00AB32EB">
          <w:t>returns noisy results</w:t>
        </w:r>
        <w:r>
          <w:t>.</w:t>
        </w:r>
      </w:ins>
      <w:ins w:id="513" w:author="רמי פוזיס" w:date="2021-02-09T18:32:00Z">
        <w:r w:rsidR="00D80A4B">
          <w:t xml:space="preserve"> The noise is normally distributed. </w:t>
        </w:r>
      </w:ins>
    </w:p>
    <w:p w14:paraId="008B6BEC" w14:textId="77777777" w:rsidR="000A5146" w:rsidRDefault="00F91706" w:rsidP="006E1D24">
      <w:pPr>
        <w:rPr>
          <w:ins w:id="514" w:author="רמי פוזיס" w:date="2021-02-09T18:39:00Z"/>
          <w:rFonts w:eastAsiaTheme="minorEastAsia"/>
        </w:rPr>
      </w:pPr>
      <w:ins w:id="515" w:author="רמי פוזיס" w:date="2021-02-09T18:32:00Z">
        <w:r w:rsidRPr="00F91706">
          <w:rPr>
            <w:rPrChange w:id="516" w:author="רמי פוזיס" w:date="2021-02-09T18:32:00Z">
              <w:rPr>
                <w:b/>
                <w:bCs/>
              </w:rPr>
            </w:rPrChange>
          </w:rPr>
          <w:t>Assignment4A.fit</w:t>
        </w:r>
        <w:r>
          <w:t xml:space="preserve"> shoul</w:t>
        </w:r>
      </w:ins>
      <w:ins w:id="517" w:author="רמי פוזיס" w:date="2021-02-09T18:33:00Z">
        <w:r>
          <w:t xml:space="preserve">d return a function </w:t>
        </w:r>
      </w:ins>
      <m:oMath>
        <m:r>
          <w:ins w:id="518" w:author="רמי פוזיס" w:date="2021-02-09T18:37:00Z">
            <w:rPr>
              <w:rFonts w:ascii="Cambria Math" w:hAnsi="Cambria Math"/>
            </w:rPr>
            <m:t>g</m:t>
          </w:ins>
        </m:r>
      </m:oMath>
      <w:ins w:id="519" w:author="רמי פוזיס" w:date="2021-02-09T18:37:00Z">
        <w:r w:rsidR="002D5F79">
          <w:t xml:space="preserve"> </w:t>
        </w:r>
      </w:ins>
      <w:ins w:id="520" w:author="רמי פוזיס" w:date="2021-02-09T18:33:00Z">
        <w:r w:rsidR="005D5207">
          <w:t>fitting</w:t>
        </w:r>
        <w:r>
          <w:t xml:space="preserve"> the </w:t>
        </w:r>
      </w:ins>
      <w:ins w:id="521" w:author="רמי פוזיס" w:date="2021-02-09T18:34:00Z">
        <w:r w:rsidR="00131E84">
          <w:t xml:space="preserve">data sampled from the </w:t>
        </w:r>
      </w:ins>
      <w:ins w:id="522" w:author="רמי פוזיס" w:date="2021-02-09T18:33:00Z">
        <w:r w:rsidR="005D5207">
          <w:t>noisy function</w:t>
        </w:r>
      </w:ins>
      <w:ins w:id="523" w:author="רמי פוזיס" w:date="2021-02-09T18:34:00Z">
        <w:r w:rsidR="00131E84">
          <w:t xml:space="preserve">. Use least squares fitting such that </w:t>
        </w:r>
      </w:ins>
      <m:oMath>
        <m:r>
          <w:ins w:id="524" w:author="רמי פוזיס" w:date="2021-02-09T18:38:00Z">
            <w:rPr>
              <w:rFonts w:ascii="Cambria Math" w:hAnsi="Cambria Math"/>
            </w:rPr>
            <m:t>g</m:t>
          </w:ins>
        </m:r>
      </m:oMath>
      <w:ins w:id="525" w:author="רמי פוזיס" w:date="2021-02-09T18:38:00Z">
        <w:r w:rsidR="00C623A3">
          <w:rPr>
            <w:rFonts w:eastAsiaTheme="minorEastAsia"/>
          </w:rPr>
          <w:t xml:space="preserve"> will exactly match the clean (not noisy) version of the given function. </w:t>
        </w:r>
      </w:ins>
    </w:p>
    <w:p w14:paraId="2E44AEE9" w14:textId="520D70C3" w:rsidR="00F91706" w:rsidRDefault="00E12C85" w:rsidP="006E1D24">
      <w:pPr>
        <w:rPr>
          <w:ins w:id="526" w:author="רמי פוזיס" w:date="2021-02-09T18:40:00Z"/>
          <w:rFonts w:eastAsiaTheme="minorEastAsia"/>
        </w:rPr>
      </w:pPr>
      <w:ins w:id="527" w:author="רמי פוזיס" w:date="2021-02-09T18:39:00Z">
        <w:r>
          <w:rPr>
            <w:rFonts w:eastAsiaTheme="minorEastAsia"/>
          </w:rPr>
          <w:t xml:space="preserve">To aid in the fitting process the arguments </w:t>
        </w:r>
      </w:ins>
      <m:oMath>
        <m:r>
          <w:ins w:id="528" w:author="רמי פוזיס" w:date="2021-02-09T18:39:00Z">
            <w:rPr>
              <w:rFonts w:ascii="Cambria Math" w:eastAsiaTheme="minorEastAsia" w:hAnsi="Cambria Math"/>
            </w:rPr>
            <m:t>a</m:t>
          </w:ins>
        </m:r>
      </m:oMath>
      <w:ins w:id="529" w:author="רמי פוזיס" w:date="2021-02-09T18:39:00Z">
        <w:r>
          <w:rPr>
            <w:rFonts w:eastAsiaTheme="minorEastAsia"/>
          </w:rPr>
          <w:t xml:space="preserve"> and </w:t>
        </w:r>
      </w:ins>
      <m:oMath>
        <m:r>
          <w:ins w:id="530" w:author="רמי פוזיס" w:date="2021-02-09T18:39:00Z">
            <w:rPr>
              <w:rFonts w:ascii="Cambria Math" w:eastAsiaTheme="minorEastAsia" w:hAnsi="Cambria Math"/>
            </w:rPr>
            <m:t>b</m:t>
          </w:ins>
        </m:r>
      </m:oMath>
      <w:ins w:id="531" w:author="רמי פוזיס" w:date="2021-02-09T18:39:00Z">
        <w:r>
          <w:rPr>
            <w:rFonts w:eastAsiaTheme="minorEastAsia"/>
          </w:rPr>
          <w:t xml:space="preserve"> signify the range of the sampling. </w:t>
        </w:r>
      </w:ins>
      <w:ins w:id="532" w:author="רמי פוזיס" w:date="2021-02-09T18:40:00Z">
        <w:r w:rsidR="00B30194">
          <w:rPr>
            <w:rFonts w:eastAsiaTheme="minorEastAsia"/>
          </w:rPr>
          <w:t xml:space="preserve">The argument </w:t>
        </w:r>
      </w:ins>
      <m:oMath>
        <m:r>
          <w:ins w:id="533" w:author="רמי פוזיס" w:date="2021-02-09T18:40:00Z">
            <w:rPr>
              <w:rFonts w:ascii="Cambria Math" w:eastAsiaTheme="minorEastAsia" w:hAnsi="Cambria Math"/>
            </w:rPr>
            <m:t>d</m:t>
          </w:ins>
        </m:r>
      </m:oMath>
      <w:ins w:id="534" w:author="רמי פוזיס" w:date="2021-02-09T18:40:00Z">
        <w:r w:rsidR="00B30194">
          <w:rPr>
            <w:rFonts w:eastAsiaTheme="minorEastAsia"/>
          </w:rPr>
          <w:t xml:space="preserve"> is the expected degree of a polynomial that would match the</w:t>
        </w:r>
      </w:ins>
      <w:ins w:id="535" w:author="רמי פוזיס" w:date="2021-02-09T18:38:00Z">
        <w:r w:rsidR="002D5F79">
          <w:rPr>
            <w:rFonts w:eastAsiaTheme="minorEastAsia"/>
          </w:rPr>
          <w:t xml:space="preserve"> </w:t>
        </w:r>
      </w:ins>
      <w:ins w:id="536" w:author="רמי פוזיס" w:date="2021-02-09T18:40:00Z">
        <w:r w:rsidR="00B30194">
          <w:rPr>
            <w:rFonts w:eastAsiaTheme="minorEastAsia"/>
          </w:rPr>
          <w:t xml:space="preserve">clean (not noisy) version of the given function. </w:t>
        </w:r>
      </w:ins>
    </w:p>
    <w:p w14:paraId="66BBE08C" w14:textId="5F7EEEAE" w:rsidR="004B019A" w:rsidRDefault="00B30194" w:rsidP="004B019A">
      <w:pPr>
        <w:rPr>
          <w:ins w:id="537" w:author="רמי פוזיס" w:date="2021-02-09T18:41:00Z"/>
        </w:rPr>
      </w:pPr>
      <w:ins w:id="538" w:author="רמי פוזיס" w:date="2021-02-09T18:40:00Z">
        <w:r>
          <w:rPr>
            <w:rFonts w:eastAsiaTheme="minorEastAsia"/>
          </w:rPr>
          <w:t xml:space="preserve">You have no constrains on the number of invocation of the noisy function but the </w:t>
        </w:r>
      </w:ins>
      <w:ins w:id="539" w:author="רמי פוזיס" w:date="2021-02-09T18:41:00Z">
        <w:r w:rsidR="004B019A">
          <w:rPr>
            <w:rFonts w:eastAsiaTheme="minorEastAsia"/>
          </w:rPr>
          <w:t xml:space="preserve">maximal </w:t>
        </w:r>
        <w:r>
          <w:rPr>
            <w:rFonts w:eastAsiaTheme="minorEastAsia"/>
          </w:rPr>
          <w:t xml:space="preserve">running time is </w:t>
        </w:r>
        <w:r w:rsidR="004B019A">
          <w:rPr>
            <w:rFonts w:eastAsiaTheme="minorEastAsia"/>
          </w:rPr>
          <w:t xml:space="preserve">limited. </w:t>
        </w:r>
        <w:r w:rsidR="004B019A">
          <w:t xml:space="preserve">Additional parameter to </w:t>
        </w:r>
        <w:r w:rsidR="004B019A" w:rsidRPr="29F27A30">
          <w:rPr>
            <w:b/>
            <w:bCs/>
          </w:rPr>
          <w:t>Assignment4</w:t>
        </w:r>
        <w:r w:rsidR="004B019A">
          <w:rPr>
            <w:b/>
            <w:bCs/>
          </w:rPr>
          <w:t>A</w:t>
        </w:r>
        <w:r w:rsidR="004B019A" w:rsidRPr="29F27A30">
          <w:rPr>
            <w:b/>
            <w:bCs/>
          </w:rPr>
          <w:t>.fit</w:t>
        </w:r>
        <w:r w:rsidR="004B019A">
          <w:t xml:space="preserve"> is maxtime representing the maximum allowed runtime of the function, if the function will execute more than the given amount of time, the grade will be significantly reduced.</w:t>
        </w:r>
      </w:ins>
    </w:p>
    <w:p w14:paraId="3424C4E9" w14:textId="61E11C9E" w:rsidR="004D5134" w:rsidRPr="00071AA1" w:rsidRDefault="004D5134" w:rsidP="004D5134">
      <w:pPr>
        <w:rPr>
          <w:ins w:id="540" w:author="רמי פוזיס" w:date="2021-02-09T18:42:00Z"/>
        </w:rPr>
      </w:pPr>
      <w:ins w:id="541" w:author="רמי פוזיס" w:date="2021-02-09T18:42:00Z">
        <w:r w:rsidRPr="004D5134">
          <w:rPr>
            <w:rPrChange w:id="542" w:author="רמי פוזיס" w:date="2021-02-09T18:42:00Z">
              <w:rPr>
                <w:u w:val="single"/>
              </w:rPr>
            </w:rPrChange>
          </w:rPr>
          <w:t>Grading policy:</w:t>
        </w:r>
        <w:r>
          <w:t xml:space="preserve"> the grade is affected by the error between </w:t>
        </w:r>
      </w:ins>
      <m:oMath>
        <m:r>
          <w:ins w:id="543" w:author="רמי פוזיס" w:date="2021-02-09T18:42:00Z">
            <w:rPr>
              <w:rFonts w:ascii="Cambria Math" w:hAnsi="Cambria Math"/>
            </w:rPr>
            <m:t>g</m:t>
          </w:ins>
        </m:r>
      </m:oMath>
      <w:ins w:id="544" w:author="רמי פוזיס" w:date="2021-02-09T18:42:00Z">
        <w:r>
          <w:rPr>
            <w:rFonts w:eastAsiaTheme="minorEastAsia"/>
          </w:rPr>
          <w:t xml:space="preserve"> (that you return) and the clean</w:t>
        </w:r>
      </w:ins>
      <w:ins w:id="545" w:author="רמי פוזיס" w:date="2021-02-09T18:43:00Z">
        <w:r>
          <w:rPr>
            <w:rFonts w:eastAsiaTheme="minorEastAsia"/>
          </w:rPr>
          <w:t xml:space="preserve"> (not noisy) version of </w:t>
        </w:r>
        <w:r w:rsidR="005A0DC1">
          <w:rPr>
            <w:rFonts w:eastAsiaTheme="minorEastAsia"/>
          </w:rPr>
          <w:t xml:space="preserve">the given function, much like in Assignment1. </w:t>
        </w:r>
      </w:ins>
      <w:ins w:id="546" w:author="רמי פוזיס" w:date="2021-02-09T18:55:00Z">
        <w:r w:rsidR="00CF1ECB">
          <w:rPr>
            <w:rFonts w:eastAsiaTheme="minorEastAsia"/>
          </w:rPr>
          <w:t>6</w:t>
        </w:r>
      </w:ins>
      <w:ins w:id="547" w:author="רמי פוזיס" w:date="2021-02-09T18:58:00Z">
        <w:r w:rsidR="00075E36">
          <w:rPr>
            <w:rFonts w:eastAsiaTheme="minorEastAsia"/>
          </w:rPr>
          <w:t>5</w:t>
        </w:r>
      </w:ins>
      <w:ins w:id="548" w:author="רמי פוזיס" w:date="2021-02-09T18:55:00Z">
        <w:r w:rsidR="00CF1ECB">
          <w:rPr>
            <w:rFonts w:eastAsiaTheme="minorEastAsia"/>
          </w:rPr>
          <w:t>%</w:t>
        </w:r>
      </w:ins>
      <w:ins w:id="549" w:author="רמי פוזיס" w:date="2021-02-09T18:53:00Z">
        <w:r w:rsidR="00E710FF">
          <w:rPr>
            <w:rFonts w:eastAsiaTheme="minorEastAsia"/>
          </w:rPr>
          <w:t xml:space="preserve"> of the </w:t>
        </w:r>
      </w:ins>
      <w:ins w:id="550" w:author="רמי פוזיס" w:date="2021-02-09T18:54:00Z">
        <w:r w:rsidR="000462E8">
          <w:rPr>
            <w:rFonts w:eastAsiaTheme="minorEastAsia"/>
          </w:rPr>
          <w:t xml:space="preserve">test cases for grading will be polynomials </w:t>
        </w:r>
        <w:r w:rsidR="00324F67">
          <w:rPr>
            <w:rFonts w:eastAsiaTheme="minorEastAsia"/>
          </w:rPr>
          <w:t>with degree up to 3</w:t>
        </w:r>
      </w:ins>
      <w:ins w:id="551" w:author="רמי פוזיס" w:date="2021-02-09T18:56:00Z">
        <w:r w:rsidR="008C12DF">
          <w:rPr>
            <w:rFonts w:eastAsiaTheme="minorEastAsia"/>
          </w:rPr>
          <w:t xml:space="preserve">, with the </w:t>
        </w:r>
      </w:ins>
      <w:ins w:id="552" w:author="רמי פוזיס" w:date="2021-02-09T18:57:00Z">
        <w:r w:rsidR="008C12DF">
          <w:rPr>
            <w:rFonts w:eastAsiaTheme="minorEastAsia"/>
          </w:rPr>
          <w:t xml:space="preserve">correct degree specified </w:t>
        </w:r>
        <w:r w:rsidR="00B076F8">
          <w:rPr>
            <w:rFonts w:eastAsiaTheme="minorEastAsia"/>
          </w:rPr>
          <w:t xml:space="preserve">by </w:t>
        </w:r>
      </w:ins>
      <m:oMath>
        <m:r>
          <w:ins w:id="553" w:author="רמי פוזיס" w:date="2021-02-09T18:57:00Z">
            <w:rPr>
              <w:rFonts w:ascii="Cambria Math" w:eastAsiaTheme="minorEastAsia" w:hAnsi="Cambria Math"/>
            </w:rPr>
            <m:t>d</m:t>
          </w:ins>
        </m:r>
      </m:oMath>
      <w:ins w:id="554" w:author="רמי פוזיס" w:date="2021-02-09T18:54:00Z">
        <w:r w:rsidR="00324F67">
          <w:rPr>
            <w:rFonts w:eastAsiaTheme="minorEastAsia"/>
          </w:rPr>
          <w:t xml:space="preserve">. </w:t>
        </w:r>
      </w:ins>
      <w:ins w:id="555" w:author="רמי פוזיס" w:date="2021-02-09T18:55:00Z">
        <w:r w:rsidR="000A5CB8">
          <w:rPr>
            <w:rFonts w:eastAsiaTheme="minorEastAsia"/>
          </w:rPr>
          <w:t xml:space="preserve">30% will be polynomials </w:t>
        </w:r>
      </w:ins>
      <w:ins w:id="556" w:author="רמי פוזיס" w:date="2021-02-09T18:56:00Z">
        <w:r w:rsidR="008C12DF">
          <w:rPr>
            <w:rFonts w:eastAsiaTheme="minorEastAsia"/>
          </w:rPr>
          <w:t>of</w:t>
        </w:r>
        <w:r w:rsidR="000A5CB8">
          <w:rPr>
            <w:rFonts w:eastAsiaTheme="minorEastAsia"/>
          </w:rPr>
          <w:t xml:space="preserve"> degree</w:t>
        </w:r>
        <w:r w:rsidR="008C12DF">
          <w:rPr>
            <w:rFonts w:eastAsiaTheme="minorEastAsia"/>
          </w:rPr>
          <w:t>s</w:t>
        </w:r>
        <w:r w:rsidR="000A5CB8">
          <w:rPr>
            <w:rFonts w:eastAsiaTheme="minorEastAsia"/>
          </w:rPr>
          <w:t xml:space="preserve"> </w:t>
        </w:r>
        <w:r w:rsidR="00F470DE">
          <w:rPr>
            <w:rFonts w:eastAsiaTheme="minorEastAsia"/>
          </w:rPr>
          <w:t>4-1</w:t>
        </w:r>
        <w:r w:rsidR="00865F1D">
          <w:rPr>
            <w:rFonts w:eastAsiaTheme="minorEastAsia"/>
          </w:rPr>
          <w:t>2</w:t>
        </w:r>
      </w:ins>
      <w:ins w:id="557" w:author="רמי פוזיס" w:date="2021-02-09T18:57:00Z">
        <w:r w:rsidR="00B076F8">
          <w:rPr>
            <w:rFonts w:eastAsiaTheme="minorEastAsia"/>
          </w:rPr>
          <w:t xml:space="preserve">, with the correct degree specified by </w:t>
        </w:r>
      </w:ins>
      <m:oMath>
        <m:r>
          <w:ins w:id="558" w:author="רמי פוזיס" w:date="2021-02-09T18:57:00Z">
            <w:rPr>
              <w:rFonts w:ascii="Cambria Math" w:eastAsiaTheme="minorEastAsia" w:hAnsi="Cambria Math"/>
            </w:rPr>
            <m:t>d</m:t>
          </w:ins>
        </m:r>
      </m:oMath>
      <w:ins w:id="559" w:author="רמי פוזיס" w:date="2021-02-09T18:57:00Z">
        <w:r w:rsidR="00B076F8">
          <w:rPr>
            <w:rFonts w:eastAsiaTheme="minorEastAsia"/>
          </w:rPr>
          <w:t xml:space="preserve">. </w:t>
        </w:r>
      </w:ins>
      <w:ins w:id="560" w:author="רמי פוזיס" w:date="2021-02-09T18:58:00Z">
        <w:r w:rsidR="00CE2852">
          <w:rPr>
            <w:rFonts w:eastAsiaTheme="minorEastAsia"/>
          </w:rPr>
          <w:t xml:space="preserve">5% </w:t>
        </w:r>
      </w:ins>
      <w:ins w:id="561" w:author="רמי פוזיס" w:date="2021-02-09T18:57:00Z">
        <w:r w:rsidR="005E4197">
          <w:rPr>
            <w:rFonts w:eastAsiaTheme="minorEastAsia"/>
          </w:rPr>
          <w:t>will be non-polynomials</w:t>
        </w:r>
      </w:ins>
      <w:ins w:id="562" w:author="רמי פוזיס" w:date="2021-02-09T18:58:00Z">
        <w:r w:rsidR="005E4197">
          <w:rPr>
            <w:rFonts w:eastAsiaTheme="minorEastAsia"/>
          </w:rPr>
          <w:t xml:space="preserve"> </w:t>
        </w:r>
      </w:ins>
    </w:p>
    <w:p w14:paraId="4E6FA31A" w14:textId="77777777" w:rsidR="008B0BBF" w:rsidRDefault="008B0BBF" w:rsidP="008B0BBF">
      <w:pPr>
        <w:rPr>
          <w:ins w:id="563" w:author="רמי פוזיס" w:date="2021-02-09T18:48:00Z"/>
        </w:rPr>
      </w:pPr>
      <w:ins w:id="564" w:author="רמי פוזיס" w:date="2021-02-09T18:48:00Z">
        <w:r w:rsidRPr="61534BE7">
          <w:rPr>
            <w:b/>
            <w:bCs/>
          </w:rPr>
          <w:t>Question 4.1:</w:t>
        </w:r>
        <w:r>
          <w:t xml:space="preserve"> Explain the key points in your implementation.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0BBF" w14:paraId="7C4B612B" w14:textId="77777777" w:rsidTr="008B0BBF">
        <w:trPr>
          <w:ins w:id="565" w:author="רמי פוזיס" w:date="2021-02-09T18:48:00Z"/>
        </w:trPr>
        <w:tc>
          <w:tcPr>
            <w:tcW w:w="9350" w:type="dxa"/>
          </w:tcPr>
          <w:p w14:paraId="6D9E620E" w14:textId="77777777" w:rsidR="008B0BBF" w:rsidRDefault="008B0BBF" w:rsidP="006E1D24">
            <w:pPr>
              <w:rPr>
                <w:ins w:id="566" w:author="רמי פוזיס" w:date="2021-02-09T18:48:00Z"/>
              </w:rPr>
            </w:pPr>
          </w:p>
          <w:p w14:paraId="46C06084" w14:textId="100C04F3" w:rsidR="008B0BBF" w:rsidRDefault="00336B42" w:rsidP="00336B42">
            <w:pPr>
              <w:bidi/>
              <w:rPr>
                <w:ins w:id="567" w:author="itay lorber" w:date="2021-02-17T18:45:00Z"/>
                <w:rtl/>
                <w:lang w:val="en-IL"/>
              </w:rPr>
            </w:pPr>
            <w:ins w:id="568" w:author="itay lorber" w:date="2021-02-17T18:44:00Z">
              <w:r>
                <w:rPr>
                  <w:rFonts w:hint="cs"/>
                  <w:rtl/>
                </w:rPr>
                <w:t xml:space="preserve">ראשית, מימשתי את שיטת </w:t>
              </w:r>
              <w:r>
                <w:rPr>
                  <w:lang w:val="en-IL"/>
                </w:rPr>
                <w:t>least square fitting</w:t>
              </w:r>
              <w:r>
                <w:rPr>
                  <w:rFonts w:hint="cs"/>
                  <w:rtl/>
                  <w:lang w:val="en-IL"/>
                </w:rPr>
                <w:t xml:space="preserve"> אשר למדנו בכיתה</w:t>
              </w:r>
            </w:ins>
            <w:ins w:id="569" w:author="itay lorber" w:date="2021-02-17T18:45:00Z">
              <w:r>
                <w:rPr>
                  <w:rFonts w:hint="cs"/>
                  <w:rtl/>
                  <w:lang w:val="en-IL"/>
                </w:rPr>
                <w:t>.</w:t>
              </w:r>
            </w:ins>
          </w:p>
          <w:p w14:paraId="38269F8A" w14:textId="342277F2" w:rsidR="00336B42" w:rsidRDefault="00336B42" w:rsidP="00336B42">
            <w:pPr>
              <w:bidi/>
              <w:rPr>
                <w:ins w:id="570" w:author="itay lorber" w:date="2021-02-17T18:45:00Z"/>
                <w:rtl/>
                <w:lang w:val="en-IL"/>
              </w:rPr>
            </w:pPr>
            <w:ins w:id="571" w:author="itay lorber" w:date="2021-02-17T18:45:00Z">
              <w:r>
                <w:rPr>
                  <w:rFonts w:hint="cs"/>
                  <w:rtl/>
                  <w:lang w:val="en-IL"/>
                </w:rPr>
                <w:t>את השיטה מימשתי כך שבהתחלה בניתי פונק</w:t>
              </w:r>
            </w:ins>
            <w:ins w:id="572" w:author="itay lorber" w:date="2021-02-17T18:47:00Z">
              <w:r>
                <w:rPr>
                  <w:rFonts w:hint="cs"/>
                  <w:rtl/>
                  <w:lang w:val="en-IL"/>
                </w:rPr>
                <w:t>ציה</w:t>
              </w:r>
            </w:ins>
            <w:ins w:id="573" w:author="itay lorber" w:date="2021-02-17T18:45:00Z">
              <w:r>
                <w:rPr>
                  <w:rFonts w:hint="cs"/>
                  <w:rtl/>
                  <w:lang w:val="en-IL"/>
                </w:rPr>
                <w:t xml:space="preserve"> לקבל</w:t>
              </w:r>
            </w:ins>
            <w:ins w:id="574" w:author="itay lorber" w:date="2021-02-17T18:47:00Z">
              <w:r w:rsidR="00303C7B">
                <w:rPr>
                  <w:rFonts w:hint="cs"/>
                  <w:rtl/>
                  <w:lang w:val="en-IL"/>
                </w:rPr>
                <w:t>ת</w:t>
              </w:r>
            </w:ins>
            <w:ins w:id="575" w:author="itay lorber" w:date="2021-02-17T18:45:00Z">
              <w:r>
                <w:rPr>
                  <w:rFonts w:hint="cs"/>
                  <w:rtl/>
                  <w:lang w:val="en-IL"/>
                </w:rPr>
                <w:t xml:space="preserve"> </w:t>
              </w:r>
            </w:ins>
            <w:ins w:id="576" w:author="itay lorber" w:date="2021-02-17T18:48:00Z">
              <w:r w:rsidR="00303C7B">
                <w:rPr>
                  <w:rFonts w:hint="cs"/>
                  <w:rtl/>
                  <w:lang w:val="en-IL"/>
                </w:rPr>
                <w:t xml:space="preserve">שני </w:t>
              </w:r>
            </w:ins>
            <w:ins w:id="577" w:author="itay lorber" w:date="2021-02-17T18:45:00Z">
              <w:r>
                <w:rPr>
                  <w:rFonts w:hint="cs"/>
                  <w:rtl/>
                  <w:lang w:val="en-IL"/>
                </w:rPr>
                <w:t>וקטור</w:t>
              </w:r>
            </w:ins>
            <w:ins w:id="578" w:author="itay lorber" w:date="2021-02-17T18:48:00Z">
              <w:r w:rsidR="00303C7B">
                <w:rPr>
                  <w:rFonts w:hint="cs"/>
                  <w:rtl/>
                  <w:lang w:val="en-IL"/>
                </w:rPr>
                <w:t>ים של</w:t>
              </w:r>
            </w:ins>
            <w:ins w:id="579" w:author="itay lorber" w:date="2021-02-17T18:45:00Z">
              <w:r>
                <w:rPr>
                  <w:rFonts w:hint="cs"/>
                  <w:rtl/>
                  <w:lang w:val="en-IL"/>
                </w:rPr>
                <w:t xml:space="preserve"> נקודות </w:t>
              </w:r>
            </w:ins>
            <w:ins w:id="580" w:author="itay lorber" w:date="2021-02-17T18:48:00Z">
              <w:r w:rsidR="00303C7B">
                <w:rPr>
                  <w:lang w:val="en-IL"/>
                </w:rPr>
                <w:t>x,y</w:t>
              </w:r>
              <w:r w:rsidR="00303C7B">
                <w:rPr>
                  <w:rFonts w:hint="cs"/>
                  <w:rtl/>
                  <w:lang w:val="en-IL"/>
                </w:rPr>
                <w:t xml:space="preserve"> </w:t>
              </w:r>
            </w:ins>
            <w:ins w:id="581" w:author="itay lorber" w:date="2021-02-17T18:45:00Z">
              <w:r>
                <w:rPr>
                  <w:rFonts w:hint="cs"/>
                  <w:rtl/>
                  <w:lang w:val="en-IL"/>
                </w:rPr>
                <w:t>לפי הנתונים שקיבלתי.</w:t>
              </w:r>
            </w:ins>
          </w:p>
          <w:p w14:paraId="2456D95A" w14:textId="51B9D859" w:rsidR="00336B42" w:rsidRDefault="00336B42" w:rsidP="00336B42">
            <w:pPr>
              <w:bidi/>
              <w:rPr>
                <w:ins w:id="582" w:author="itay lorber" w:date="2021-02-17T18:46:00Z"/>
                <w:rtl/>
                <w:lang w:val="en-IL"/>
              </w:rPr>
            </w:pPr>
            <w:ins w:id="583" w:author="itay lorber" w:date="2021-02-17T18:45:00Z">
              <w:r>
                <w:rPr>
                  <w:rFonts w:hint="cs"/>
                  <w:rtl/>
                  <w:lang w:val="en-IL"/>
                </w:rPr>
                <w:t xml:space="preserve">לאחר מכן, בניתי שתי שיטות, הראשונה </w:t>
              </w:r>
            </w:ins>
            <w:ins w:id="584" w:author="itay lorber" w:date="2021-02-17T18:46:00Z">
              <w:r>
                <w:rPr>
                  <w:rFonts w:hint="cs"/>
                  <w:rtl/>
                  <w:lang w:val="en-IL"/>
                </w:rPr>
                <w:t>לווקטו</w:t>
              </w:r>
              <w:r>
                <w:rPr>
                  <w:rFonts w:hint="eastAsia"/>
                  <w:rtl/>
                  <w:lang w:val="en-IL"/>
                </w:rPr>
                <w:t>ר</w:t>
              </w:r>
            </w:ins>
            <w:ins w:id="585" w:author="itay lorber" w:date="2021-02-17T18:45:00Z">
              <w:r>
                <w:rPr>
                  <w:rFonts w:hint="cs"/>
                  <w:rtl/>
                  <w:lang w:val="en-IL"/>
                </w:rPr>
                <w:t xml:space="preserve"> הפתרונו</w:t>
              </w:r>
            </w:ins>
            <w:ins w:id="586" w:author="itay lorber" w:date="2021-02-17T18:46:00Z">
              <w:r>
                <w:rPr>
                  <w:rFonts w:hint="cs"/>
                  <w:rtl/>
                  <w:lang w:val="en-IL"/>
                </w:rPr>
                <w:t>ת של הנוסחה והשניי</w:t>
              </w:r>
              <w:r>
                <w:rPr>
                  <w:rFonts w:hint="eastAsia"/>
                  <w:rtl/>
                  <w:lang w:val="en-IL"/>
                </w:rPr>
                <w:t>ה</w:t>
              </w:r>
              <w:r>
                <w:rPr>
                  <w:rFonts w:hint="cs"/>
                  <w:rtl/>
                  <w:lang w:val="en-IL"/>
                </w:rPr>
                <w:t xml:space="preserve"> למטריצת המקדמים.</w:t>
              </w:r>
            </w:ins>
          </w:p>
          <w:p w14:paraId="61ADC05F" w14:textId="29604AD1" w:rsidR="00336B42" w:rsidRDefault="00336B42" w:rsidP="00336B42">
            <w:pPr>
              <w:bidi/>
              <w:rPr>
                <w:ins w:id="587" w:author="itay lorber" w:date="2021-02-17T18:49:00Z"/>
                <w:rtl/>
                <w:lang w:val="en-IL"/>
              </w:rPr>
            </w:pPr>
            <w:ins w:id="588" w:author="itay lorber" w:date="2021-02-17T18:46:00Z">
              <w:r>
                <w:rPr>
                  <w:rFonts w:hint="cs"/>
                  <w:rtl/>
                  <w:lang w:val="en-IL"/>
                </w:rPr>
                <w:t>פתרתי את המשוואה על ידי מציאת מטריצה הופכית והכפלתה בווקטור הפתרונות משמאל, מה שהחזיר לי את התשובות למקדמים של ה</w:t>
              </w:r>
            </w:ins>
            <w:ins w:id="589" w:author="itay lorber" w:date="2021-02-17T18:47:00Z">
              <w:r>
                <w:rPr>
                  <w:rFonts w:hint="cs"/>
                  <w:rtl/>
                  <w:lang w:val="en-IL"/>
                </w:rPr>
                <w:t>פונקציה המקורבת. מווקטור המקדמים שקיבלתי בניתי פונקציית פולינום.</w:t>
              </w:r>
            </w:ins>
          </w:p>
          <w:p w14:paraId="6E230DD6" w14:textId="1A9F51DC" w:rsidR="00303C7B" w:rsidRDefault="00303C7B" w:rsidP="00303C7B">
            <w:pPr>
              <w:bidi/>
              <w:rPr>
                <w:ins w:id="590" w:author="itay lorber" w:date="2021-02-17T18:50:00Z"/>
                <w:rtl/>
                <w:lang w:val="en-IL"/>
              </w:rPr>
            </w:pPr>
            <w:ins w:id="591" w:author="itay lorber" w:date="2021-02-17T18:49:00Z">
              <w:r>
                <w:rPr>
                  <w:rFonts w:hint="cs"/>
                  <w:rtl/>
                  <w:lang w:val="en-IL"/>
                </w:rPr>
                <w:t xml:space="preserve">בחרתי בהתחלה לדגום 100 נקודות ואז לרוץ על התהליך של </w:t>
              </w:r>
              <w:r>
                <w:rPr>
                  <w:lang w:val="en-IL"/>
                </w:rPr>
                <w:t xml:space="preserve">least squere fitting </w:t>
              </w:r>
              <w:r>
                <w:rPr>
                  <w:rFonts w:hint="cs"/>
                  <w:rtl/>
                  <w:lang w:val="en-IL"/>
                </w:rPr>
                <w:t xml:space="preserve"> כל עוד זמן הריצה</w:t>
              </w:r>
            </w:ins>
            <w:ins w:id="592" w:author="itay lorber" w:date="2021-02-19T10:11:00Z">
              <w:r w:rsidR="006C51A2">
                <w:rPr>
                  <w:lang w:val="en-IL"/>
                </w:rPr>
                <w:t xml:space="preserve"> </w:t>
              </w:r>
            </w:ins>
            <w:ins w:id="593" w:author="itay lorber" w:date="2021-02-19T10:12:00Z">
              <w:r w:rsidR="006C51A2">
                <w:rPr>
                  <w:rFonts w:hint="cs"/>
                  <w:rtl/>
                  <w:lang w:val="en-IL"/>
                </w:rPr>
                <w:t xml:space="preserve"> ועוד 0.2 שניות</w:t>
              </w:r>
            </w:ins>
            <w:ins w:id="594" w:author="itay lorber" w:date="2021-02-17T18:49:00Z">
              <w:r>
                <w:rPr>
                  <w:rFonts w:hint="cs"/>
                  <w:rtl/>
                  <w:lang w:val="en-IL"/>
                </w:rPr>
                <w:t xml:space="preserve"> קטן מ</w:t>
              </w:r>
              <w:r>
                <w:rPr>
                  <w:lang w:val="en-IL"/>
                </w:rPr>
                <w:t>maxtime</w:t>
              </w:r>
              <w:r>
                <w:rPr>
                  <w:rFonts w:hint="cs"/>
                  <w:rtl/>
                  <w:lang w:val="en-IL"/>
                </w:rPr>
                <w:t>.</w:t>
              </w:r>
            </w:ins>
            <w:ins w:id="595" w:author="itay lorber" w:date="2021-02-17T18:50:00Z">
              <w:r>
                <w:rPr>
                  <w:rFonts w:hint="cs"/>
                  <w:rtl/>
                  <w:lang w:val="en-IL"/>
                </w:rPr>
                <w:t xml:space="preserve"> בכל איטרציה הגדלתי את מספר הדגימות ב200 וביצעתי שוב על מנת לקבל תוצאה מדויקת יותר.</w:t>
              </w:r>
            </w:ins>
          </w:p>
          <w:p w14:paraId="34322882" w14:textId="4023C65C" w:rsidR="00303C7B" w:rsidRDefault="00303C7B" w:rsidP="00303C7B">
            <w:pPr>
              <w:bidi/>
              <w:rPr>
                <w:ins w:id="596" w:author="itay lorber" w:date="2021-02-17T18:50:00Z"/>
                <w:rtl/>
                <w:lang w:val="en-IL"/>
              </w:rPr>
            </w:pPr>
            <w:ins w:id="597" w:author="itay lorber" w:date="2021-02-17T18:50:00Z">
              <w:r>
                <w:rPr>
                  <w:rFonts w:hint="cs"/>
                  <w:rtl/>
                  <w:lang w:val="en-IL"/>
                </w:rPr>
                <w:t>כאשר התקרבתי ל</w:t>
              </w:r>
              <w:r>
                <w:rPr>
                  <w:lang w:val="en-IL"/>
                </w:rPr>
                <w:t>maxtime</w:t>
              </w:r>
              <w:r>
                <w:rPr>
                  <w:rFonts w:hint="cs"/>
                  <w:rtl/>
                  <w:lang w:val="en-IL"/>
                </w:rPr>
                <w:t xml:space="preserve"> החזרתי את התשובה האחרונה אותה קיבלתי.</w:t>
              </w:r>
            </w:ins>
          </w:p>
          <w:p w14:paraId="377D8C64" w14:textId="32540F11" w:rsidR="00303C7B" w:rsidRDefault="00303C7B" w:rsidP="00714D41">
            <w:pPr>
              <w:bidi/>
              <w:rPr>
                <w:ins w:id="598" w:author="itay lorber" w:date="2021-02-17T18:47:00Z"/>
                <w:lang w:val="en-IL"/>
              </w:rPr>
            </w:pPr>
            <w:ins w:id="599" w:author="itay lorber" w:date="2021-02-17T18:50:00Z">
              <w:r>
                <w:rPr>
                  <w:rFonts w:hint="cs"/>
                  <w:rtl/>
                  <w:lang w:val="en-IL"/>
                </w:rPr>
                <w:t>שמתי נקודות עצירה בפונקציה לאחר כל תהליך</w:t>
              </w:r>
            </w:ins>
            <w:ins w:id="600" w:author="itay lorber" w:date="2021-02-17T18:51:00Z">
              <w:r>
                <w:rPr>
                  <w:rFonts w:hint="cs"/>
                  <w:rtl/>
                  <w:lang w:val="en-IL"/>
                </w:rPr>
                <w:t xml:space="preserve"> בשיטת ה</w:t>
              </w:r>
              <w:r>
                <w:rPr>
                  <w:lang w:val="en-IL"/>
                </w:rPr>
                <w:t>fit</w:t>
              </w:r>
              <w:r>
                <w:rPr>
                  <w:rFonts w:hint="cs"/>
                  <w:rtl/>
                  <w:lang w:val="en-IL"/>
                </w:rPr>
                <w:t xml:space="preserve"> על מנת שלא לגרוע מה</w:t>
              </w:r>
              <w:r>
                <w:rPr>
                  <w:lang w:val="en-IL"/>
                </w:rPr>
                <w:t>maxtime</w:t>
              </w:r>
              <w:r>
                <w:rPr>
                  <w:rFonts w:hint="cs"/>
                  <w:rtl/>
                  <w:lang w:val="en-IL"/>
                </w:rPr>
                <w:t xml:space="preserve"> הנתון.</w:t>
              </w:r>
            </w:ins>
          </w:p>
          <w:p w14:paraId="04FD4FE5" w14:textId="77777777" w:rsidR="00336B42" w:rsidRDefault="00336B42">
            <w:pPr>
              <w:bidi/>
              <w:rPr>
                <w:ins w:id="601" w:author="itay lorber" w:date="2021-02-17T18:46:00Z"/>
                <w:rtl/>
                <w:lang w:val="en-IL"/>
              </w:rPr>
              <w:pPrChange w:id="602" w:author="itay lorber" w:date="2021-02-17T18:47:00Z">
                <w:pPr>
                  <w:bidi/>
                </w:pPr>
              </w:pPrChange>
            </w:pPr>
          </w:p>
          <w:p w14:paraId="5A376A78" w14:textId="77777777" w:rsidR="00336B42" w:rsidRPr="00336B42" w:rsidRDefault="00336B42">
            <w:pPr>
              <w:bidi/>
              <w:rPr>
                <w:ins w:id="603" w:author="רמי פוזיס" w:date="2021-02-09T18:48:00Z"/>
                <w:lang w:val="en-IL"/>
                <w:rPrChange w:id="604" w:author="itay lorber" w:date="2021-02-17T18:44:00Z">
                  <w:rPr>
                    <w:ins w:id="605" w:author="רמי פוזיס" w:date="2021-02-09T18:48:00Z"/>
                  </w:rPr>
                </w:rPrChange>
              </w:rPr>
              <w:pPrChange w:id="606" w:author="itay lorber" w:date="2021-02-17T18:46:00Z">
                <w:pPr/>
              </w:pPrChange>
            </w:pPr>
          </w:p>
          <w:p w14:paraId="008F692A" w14:textId="77777777" w:rsidR="008B0BBF" w:rsidRDefault="008B0BBF" w:rsidP="006E1D24">
            <w:pPr>
              <w:rPr>
                <w:ins w:id="607" w:author="רמי פוזיס" w:date="2021-02-09T18:48:00Z"/>
              </w:rPr>
            </w:pPr>
          </w:p>
          <w:p w14:paraId="02B531FD" w14:textId="5D437940" w:rsidR="008B0BBF" w:rsidRDefault="008B0BBF" w:rsidP="006E1D24">
            <w:pPr>
              <w:rPr>
                <w:ins w:id="608" w:author="רמי פוזיס" w:date="2021-02-09T18:48:00Z"/>
              </w:rPr>
            </w:pPr>
          </w:p>
        </w:tc>
      </w:tr>
    </w:tbl>
    <w:p w14:paraId="68ABC945" w14:textId="50A2573D" w:rsidR="00B30194" w:rsidRDefault="00B30194" w:rsidP="006E1D24">
      <w:pPr>
        <w:rPr>
          <w:ins w:id="609" w:author="רמי פוזיס" w:date="2021-02-09T18:33:00Z"/>
        </w:rPr>
      </w:pPr>
    </w:p>
    <w:p w14:paraId="6BA6C7B8" w14:textId="77777777" w:rsidR="00F91706" w:rsidRDefault="00F91706" w:rsidP="006E1D24">
      <w:pPr>
        <w:rPr>
          <w:ins w:id="610" w:author="רמי פוזיס" w:date="2021-02-09T18:33:00Z"/>
        </w:rPr>
      </w:pPr>
    </w:p>
    <w:p w14:paraId="51DFA6F2" w14:textId="1BF6F1CB" w:rsidR="007053A1" w:rsidRPr="00F91706" w:rsidRDefault="00F91706" w:rsidP="006E1D24">
      <w:pPr>
        <w:rPr>
          <w:ins w:id="611" w:author="רמי פוזיס" w:date="2021-02-09T17:30:00Z"/>
          <w:rPrChange w:id="612" w:author="רמי פוזיס" w:date="2021-02-09T18:32:00Z">
            <w:rPr>
              <w:ins w:id="613" w:author="רמי פוזיס" w:date="2021-02-09T17:30:00Z"/>
              <w:b/>
              <w:bCs/>
            </w:rPr>
          </w:rPrChange>
        </w:rPr>
      </w:pPr>
      <w:ins w:id="614" w:author="רמי פוזיס" w:date="2021-02-09T18:32:00Z">
        <w:r w:rsidRPr="00F91706">
          <w:rPr>
            <w:rPrChange w:id="615" w:author="רמי פוזיס" w:date="2021-02-09T18:32:00Z">
              <w:rPr>
                <w:b/>
                <w:bCs/>
              </w:rPr>
            </w:rPrChange>
          </w:rPr>
          <w:t xml:space="preserve"> </w:t>
        </w:r>
      </w:ins>
    </w:p>
    <w:p w14:paraId="5C4C74F5" w14:textId="77777777" w:rsidR="00685408" w:rsidRDefault="00685408">
      <w:pPr>
        <w:rPr>
          <w:ins w:id="616" w:author="רמי פוזיס" w:date="2021-02-09T18:48:00Z"/>
          <w:b/>
          <w:bCs/>
        </w:rPr>
      </w:pPr>
      <w:ins w:id="617" w:author="רמי פוזיס" w:date="2021-02-09T18:48:00Z">
        <w:r>
          <w:rPr>
            <w:b/>
            <w:bCs/>
          </w:rPr>
          <w:br w:type="page"/>
        </w:r>
      </w:ins>
    </w:p>
    <w:p w14:paraId="0F218929" w14:textId="58D5CFB9" w:rsidR="00853987" w:rsidRPr="00B713D8" w:rsidRDefault="00255314" w:rsidP="006E1D24">
      <w:pPr>
        <w:rPr>
          <w:b/>
          <w:bCs/>
        </w:rPr>
      </w:pPr>
      <w:r w:rsidRPr="61534BE7">
        <w:rPr>
          <w:b/>
          <w:bCs/>
        </w:rPr>
        <w:lastRenderedPageBreak/>
        <w:t>Assignment 4</w:t>
      </w:r>
      <w:ins w:id="618" w:author="רמי פוזיס" w:date="2021-02-09T17:37:00Z">
        <w:r w:rsidR="001A089E">
          <w:rPr>
            <w:b/>
            <w:bCs/>
          </w:rPr>
          <w:t>B</w:t>
        </w:r>
      </w:ins>
      <w:r w:rsidRPr="61534BE7">
        <w:rPr>
          <w:b/>
          <w:bCs/>
        </w:rPr>
        <w:t xml:space="preserve"> (</w:t>
      </w:r>
      <w:ins w:id="619" w:author="רמי פוזיס" w:date="2021-02-09T17:41:00Z">
        <w:r w:rsidR="007B07E2">
          <w:rPr>
            <w:b/>
            <w:bCs/>
          </w:rPr>
          <w:t xml:space="preserve">10pt + </w:t>
        </w:r>
      </w:ins>
      <w:del w:id="620" w:author="רמי פוזיס" w:date="2021-02-09T17:30:00Z">
        <w:r w:rsidR="00372964" w:rsidRPr="61534BE7" w:rsidDel="0025233E">
          <w:rPr>
            <w:b/>
            <w:bCs/>
          </w:rPr>
          <w:delText>3</w:delText>
        </w:r>
        <w:r w:rsidR="00555A40" w:rsidDel="0025233E">
          <w:rPr>
            <w:b/>
            <w:bCs/>
          </w:rPr>
          <w:delText>5</w:delText>
        </w:r>
        <w:r w:rsidR="004C4EF1" w:rsidRPr="61534BE7" w:rsidDel="0025233E">
          <w:rPr>
            <w:b/>
            <w:bCs/>
          </w:rPr>
          <w:delText>pt</w:delText>
        </w:r>
      </w:del>
      <w:ins w:id="621" w:author="רמי פוזיס" w:date="2021-02-09T17:31:00Z">
        <w:r w:rsidR="00156CBD">
          <w:rPr>
            <w:b/>
            <w:bCs/>
          </w:rPr>
          <w:t xml:space="preserve">bonus </w:t>
        </w:r>
      </w:ins>
      <w:ins w:id="622" w:author="רמי פוזיס" w:date="2021-02-09T18:49:00Z">
        <w:r w:rsidR="005B61F9">
          <w:rPr>
            <w:b/>
            <w:bCs/>
          </w:rPr>
          <w:t>2</w:t>
        </w:r>
        <w:r w:rsidR="00685408">
          <w:rPr>
            <w:b/>
            <w:bCs/>
          </w:rPr>
          <w:t>0</w:t>
        </w:r>
      </w:ins>
      <w:ins w:id="623" w:author="רמי פוזיס" w:date="2021-02-09T17:30:00Z">
        <w:r w:rsidR="0025233E" w:rsidRPr="61534BE7">
          <w:rPr>
            <w:b/>
            <w:bCs/>
          </w:rPr>
          <w:t>pt</w:t>
        </w:r>
      </w:ins>
      <w:r w:rsidR="004C4EF1" w:rsidRPr="61534BE7">
        <w:rPr>
          <w:b/>
          <w:bCs/>
        </w:rPr>
        <w:t>).</w:t>
      </w:r>
    </w:p>
    <w:p w14:paraId="7C446161" w14:textId="1083D948" w:rsidR="00681555" w:rsidRDefault="00681555" w:rsidP="00681555">
      <w:pPr>
        <w:rPr>
          <w:ins w:id="624" w:author="רמי פוזיס" w:date="2021-02-09T18:43:00Z"/>
          <w:b/>
          <w:bCs/>
        </w:rPr>
      </w:pPr>
      <w:ins w:id="625" w:author="רמי פוזיס" w:date="2021-02-09T18:43:00Z">
        <w:r>
          <w:t xml:space="preserve">Implement the function </w:t>
        </w:r>
        <w:r w:rsidRPr="29F27A30">
          <w:rPr>
            <w:b/>
            <w:bCs/>
          </w:rPr>
          <w:t>Assignment4.</w:t>
        </w:r>
        <w:r>
          <w:rPr>
            <w:b/>
            <w:bCs/>
          </w:rPr>
          <w:t>area</w:t>
        </w:r>
        <w:r w:rsidRPr="29F27A30">
          <w:rPr>
            <w:b/>
            <w:bCs/>
          </w:rPr>
          <w:t>(…)</w:t>
        </w:r>
        <w:r>
          <w:t xml:space="preserve">  </w:t>
        </w:r>
      </w:ins>
    </w:p>
    <w:p w14:paraId="28A4B81B" w14:textId="290CBAA0" w:rsidR="00681555" w:rsidRDefault="00681555" w:rsidP="00681555">
      <w:pPr>
        <w:rPr>
          <w:ins w:id="626" w:author="רמי פוזיס" w:date="2021-02-09T18:45:00Z"/>
        </w:rPr>
      </w:pPr>
      <w:ins w:id="627" w:author="רמי פוזיס" w:date="2021-02-09T18:43:00Z">
        <w:r>
          <w:t xml:space="preserve">The function will receive a </w:t>
        </w:r>
      </w:ins>
      <w:ins w:id="628" w:author="רמי פוזיס" w:date="2021-02-09T18:44:00Z">
        <w:r>
          <w:t xml:space="preserve">shape </w:t>
        </w:r>
      </w:ins>
      <w:ins w:id="629" w:author="רמי פוזיס" w:date="2021-02-09T18:43:00Z">
        <w:r>
          <w:t>contour</w:t>
        </w:r>
      </w:ins>
      <w:ins w:id="630" w:author="רמי פוזיס" w:date="2021-02-09T18:44:00Z">
        <w:r w:rsidR="00770F78">
          <w:t xml:space="preserve"> and should return the approximate area of the shape</w:t>
        </w:r>
      </w:ins>
      <w:ins w:id="631" w:author="רמי פוזיס" w:date="2021-02-09T18:43:00Z">
        <w:r>
          <w:t>.</w:t>
        </w:r>
      </w:ins>
      <w:ins w:id="632" w:author="רמי פוזיס" w:date="2021-02-09T18:44:00Z">
        <w:r w:rsidR="00770F78">
          <w:t xml:space="preserve"> Contour can be sampled by calling with the desired number of points on the contour </w:t>
        </w:r>
        <w:r w:rsidR="00E37DBD">
          <w:t>as an argument</w:t>
        </w:r>
      </w:ins>
      <w:ins w:id="633" w:author="רמי פוזיס" w:date="2021-02-09T18:45:00Z">
        <w:r w:rsidR="00E37DBD">
          <w:t xml:space="preserve">. </w:t>
        </w:r>
        <w:r w:rsidR="00335BB9">
          <w:t xml:space="preserve">The points are roughly equally spaced. </w:t>
        </w:r>
      </w:ins>
    </w:p>
    <w:p w14:paraId="62C0A965" w14:textId="76654B07" w:rsidR="00335BB9" w:rsidRPr="000E74D8" w:rsidRDefault="00335BB9" w:rsidP="000E74D8">
      <w:pPr>
        <w:rPr>
          <w:ins w:id="634" w:author="רמי פוזיס" w:date="2021-02-09T18:43:00Z"/>
          <w:rFonts w:eastAsiaTheme="minorEastAsia"/>
          <w:rPrChange w:id="635" w:author="רמי פוזיס" w:date="2021-02-09T18:48:00Z">
            <w:rPr>
              <w:ins w:id="636" w:author="רמי פוזיס" w:date="2021-02-09T18:43:00Z"/>
            </w:rPr>
          </w:rPrChange>
        </w:rPr>
      </w:pPr>
      <w:ins w:id="637" w:author="רמי פוזיס" w:date="2021-02-09T18:45:00Z">
        <w:r>
          <w:t xml:space="preserve">Naturally, the more points </w:t>
        </w:r>
        <w:r w:rsidR="0079774B">
          <w:t xml:space="preserve">you request from the contour the more accurately you can compute the area. </w:t>
        </w:r>
      </w:ins>
      <w:ins w:id="638" w:author="רמי פוזיס" w:date="2021-02-09T18:46:00Z">
        <w:r w:rsidR="00A34E19">
          <w:t>Your</w:t>
        </w:r>
        <w:r w:rsidR="0008164E">
          <w:t xml:space="preserve"> error will converge to zero </w:t>
        </w:r>
        <w:r w:rsidR="00A34E19">
          <w:t xml:space="preserve">for large </w:t>
        </w:r>
      </w:ins>
      <m:oMath>
        <m:r>
          <w:ins w:id="639" w:author="רמי פוזיס" w:date="2021-02-09T18:46:00Z">
            <w:rPr>
              <w:rFonts w:ascii="Cambria Math" w:hAnsi="Cambria Math"/>
            </w:rPr>
            <m:t>n</m:t>
          </w:ins>
        </m:r>
      </m:oMath>
      <w:ins w:id="640" w:author="רמי פוזיס" w:date="2021-02-09T18:46:00Z">
        <w:r w:rsidR="00A34E19">
          <w:rPr>
            <w:rFonts w:eastAsiaTheme="minorEastAsia"/>
          </w:rPr>
          <w:t xml:space="preserve">. </w:t>
        </w:r>
      </w:ins>
      <w:ins w:id="641" w:author="רמי פוזיס" w:date="2021-02-09T18:47:00Z">
        <w:r w:rsidR="009B6385">
          <w:rPr>
            <w:rFonts w:eastAsiaTheme="minorEastAsia"/>
          </w:rPr>
          <w:t xml:space="preserve">You can </w:t>
        </w:r>
        <w:r w:rsidR="000E74D8">
          <w:rPr>
            <w:rFonts w:eastAsiaTheme="minorEastAsia"/>
          </w:rPr>
          <w:t>assume that 10,000 points are sufficient to precisel</w:t>
        </w:r>
      </w:ins>
      <w:ins w:id="642" w:author="רמי פוזיס" w:date="2021-02-09T18:48:00Z">
        <w:r w:rsidR="000E74D8">
          <w:rPr>
            <w:rFonts w:eastAsiaTheme="minorEastAsia"/>
          </w:rPr>
          <w:t xml:space="preserve">y compute the shape area. </w:t>
        </w:r>
      </w:ins>
      <w:ins w:id="643" w:author="רמי פוזיס" w:date="2021-02-09T18:46:00Z">
        <w:r w:rsidR="00A34E19">
          <w:rPr>
            <w:rFonts w:eastAsiaTheme="minorEastAsia"/>
          </w:rPr>
          <w:t xml:space="preserve">Your challenge is stopping earlier than </w:t>
        </w:r>
      </w:ins>
      <w:ins w:id="644" w:author="רמי פוזיס" w:date="2021-02-09T18:48:00Z">
        <w:r w:rsidR="000E74D8">
          <w:rPr>
            <w:rFonts w:eastAsiaTheme="minorEastAsia"/>
          </w:rPr>
          <w:t xml:space="preserve">according to the desired error in order to save running time. </w:t>
        </w:r>
      </w:ins>
      <w:ins w:id="645" w:author="רמי פוזיס" w:date="2021-02-09T18:45:00Z">
        <w:r w:rsidR="0008164E">
          <w:t xml:space="preserve"> </w:t>
        </w:r>
      </w:ins>
    </w:p>
    <w:p w14:paraId="7F12C325" w14:textId="1B4CD262" w:rsidR="008B0BBF" w:rsidRPr="00071AA1" w:rsidRDefault="008B0BBF" w:rsidP="008B0BBF">
      <w:pPr>
        <w:rPr>
          <w:ins w:id="646" w:author="רמי פוזיס" w:date="2021-02-09T18:48:00Z"/>
        </w:rPr>
      </w:pPr>
      <w:ins w:id="647" w:author="רמי פוזיס" w:date="2021-02-09T18:48:00Z">
        <w:r w:rsidRPr="00F85E86">
          <w:rPr>
            <w:u w:val="single"/>
          </w:rPr>
          <w:t>Grading policy:</w:t>
        </w:r>
        <w:r>
          <w:t xml:space="preserve"> the grade is affected by </w:t>
        </w:r>
      </w:ins>
      <w:ins w:id="648" w:author="רמי פוזיס" w:date="2021-02-09T18:50:00Z">
        <w:r w:rsidR="00DD2298">
          <w:t xml:space="preserve">your running time. </w:t>
        </w:r>
      </w:ins>
    </w:p>
    <w:p w14:paraId="38ABBFC9" w14:textId="2FE945C2" w:rsidR="00DE08CC" w:rsidRDefault="00DE08CC" w:rsidP="00DE08CC">
      <w:pPr>
        <w:rPr>
          <w:ins w:id="649" w:author="רמי פוזיס" w:date="2021-02-09T18:49:00Z"/>
        </w:rPr>
      </w:pPr>
      <w:ins w:id="650" w:author="רמי פוזיס" w:date="2021-02-09T18:49:00Z">
        <w:r w:rsidRPr="61534BE7">
          <w:rPr>
            <w:b/>
            <w:bCs/>
          </w:rPr>
          <w:t>Question 4</w:t>
        </w:r>
        <w:r>
          <w:rPr>
            <w:b/>
            <w:bCs/>
          </w:rPr>
          <w:t>B</w:t>
        </w:r>
        <w:r w:rsidRPr="61534BE7">
          <w:rPr>
            <w:b/>
            <w:bCs/>
          </w:rPr>
          <w:t>.1:</w:t>
        </w:r>
        <w:r>
          <w:t xml:space="preserve"> Explain the key points in your implementation.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08CC" w14:paraId="2E5E051E" w14:textId="77777777" w:rsidTr="00DE08CC">
        <w:trPr>
          <w:ins w:id="651" w:author="רמי פוזיס" w:date="2021-02-09T18:49:00Z"/>
        </w:trPr>
        <w:tc>
          <w:tcPr>
            <w:tcW w:w="9350" w:type="dxa"/>
          </w:tcPr>
          <w:p w14:paraId="0FC12C92" w14:textId="77777777" w:rsidR="00DE08CC" w:rsidRDefault="00DE08CC">
            <w:pPr>
              <w:bidi/>
              <w:jc w:val="right"/>
              <w:rPr>
                <w:ins w:id="652" w:author="רמי פוזיס" w:date="2021-02-09T18:49:00Z"/>
              </w:rPr>
              <w:pPrChange w:id="653" w:author="itay lorber" w:date="2021-02-18T16:50:00Z">
                <w:pPr/>
              </w:pPrChange>
            </w:pPr>
          </w:p>
          <w:p w14:paraId="66EFDF38" w14:textId="12C42FBD" w:rsidR="00DE08CC" w:rsidRDefault="00E27FDD" w:rsidP="00E27FDD">
            <w:pPr>
              <w:bidi/>
              <w:rPr>
                <w:ins w:id="654" w:author="itay lorber" w:date="2021-02-18T16:51:00Z"/>
                <w:rtl/>
                <w:lang w:val="en-IL"/>
              </w:rPr>
            </w:pPr>
            <w:ins w:id="655" w:author="itay lorber" w:date="2021-02-18T16:50:00Z">
              <w:r>
                <w:rPr>
                  <w:rFonts w:hint="cs"/>
                  <w:rtl/>
                  <w:lang w:val="en-IL"/>
                </w:rPr>
                <w:t>מכיוון שאנחנו מקבלים נקודות על הצורה מהקונטור בסדר שווה אז אני מבצע אינטגרציה בכיוון</w:t>
              </w:r>
            </w:ins>
            <w:ins w:id="656" w:author="itay lorber" w:date="2021-02-18T16:51:00Z">
              <w:r>
                <w:rPr>
                  <w:rFonts w:hint="cs"/>
                  <w:rtl/>
                  <w:lang w:val="en-IL"/>
                </w:rPr>
                <w:t xml:space="preserve"> הנקודות כך שבין כל 2 נקודות אני סוכם את השטח.</w:t>
              </w:r>
            </w:ins>
          </w:p>
          <w:p w14:paraId="0B682919" w14:textId="3594EB1B" w:rsidR="00E27FDD" w:rsidRDefault="00E27FDD" w:rsidP="00E27FDD">
            <w:pPr>
              <w:bidi/>
              <w:rPr>
                <w:ins w:id="657" w:author="itay lorber" w:date="2021-02-18T16:52:00Z"/>
                <w:rtl/>
                <w:lang w:val="en-IL"/>
              </w:rPr>
            </w:pPr>
            <w:ins w:id="658" w:author="itay lorber" w:date="2021-02-18T16:51:00Z">
              <w:r>
                <w:rPr>
                  <w:rFonts w:hint="cs"/>
                  <w:rtl/>
                  <w:lang w:val="en-IL"/>
                </w:rPr>
                <w:t>מכיוון שהנקודות הן</w:t>
              </w:r>
            </w:ins>
            <w:ins w:id="659" w:author="itay lorber" w:date="2021-02-18T16:57:00Z">
              <w:r>
                <w:rPr>
                  <w:rFonts w:hint="cs"/>
                  <w:rtl/>
                  <w:lang w:val="en-IL"/>
                </w:rPr>
                <w:t xml:space="preserve"> בסוג של</w:t>
              </w:r>
            </w:ins>
            <w:ins w:id="660" w:author="itay lorber" w:date="2021-02-18T16:51:00Z">
              <w:r>
                <w:rPr>
                  <w:rFonts w:hint="cs"/>
                  <w:rtl/>
                  <w:lang w:val="en-IL"/>
                </w:rPr>
                <w:t xml:space="preserve"> במעגל אז יש שטח שלילי שמתקבל כאשר משנים כיוון </w:t>
              </w:r>
            </w:ins>
            <w:ins w:id="661" w:author="itay lorber" w:date="2021-02-18T16:52:00Z">
              <w:r>
                <w:rPr>
                  <w:rFonts w:hint="cs"/>
                  <w:rtl/>
                  <w:lang w:val="en-IL"/>
                </w:rPr>
                <w:t>ואז הוא מצטמצם עם השטח שהתקבל לפני כן בנקודות.</w:t>
              </w:r>
            </w:ins>
          </w:p>
          <w:p w14:paraId="66FA2AAD" w14:textId="77777777" w:rsidR="00E27FDD" w:rsidRDefault="00E27FDD" w:rsidP="00E27FDD">
            <w:pPr>
              <w:bidi/>
              <w:rPr>
                <w:ins w:id="662" w:author="itay lorber" w:date="2021-02-18T16:55:00Z"/>
                <w:rtl/>
                <w:lang w:val="en-IL"/>
              </w:rPr>
            </w:pPr>
            <w:ins w:id="663" w:author="itay lorber" w:date="2021-02-18T16:52:00Z">
              <w:r>
                <w:rPr>
                  <w:rFonts w:hint="cs"/>
                  <w:rtl/>
                  <w:lang w:val="en-IL"/>
                </w:rPr>
                <w:t>אני מתחיל בדגימה של 10 נקודות</w:t>
              </w:r>
            </w:ins>
            <w:ins w:id="664" w:author="itay lorber" w:date="2021-02-18T16:54:00Z">
              <w:r>
                <w:rPr>
                  <w:rFonts w:hint="cs"/>
                  <w:rtl/>
                  <w:lang w:val="en-IL"/>
                </w:rPr>
                <w:t xml:space="preserve"> ובודק מהו השטח, לאחר מכן רץ בלולאה ומגדיל את נקודות הדגימה </w:t>
              </w:r>
            </w:ins>
            <w:ins w:id="665" w:author="itay lorber" w:date="2021-02-18T16:55:00Z">
              <w:r>
                <w:rPr>
                  <w:rFonts w:hint="cs"/>
                  <w:rtl/>
                  <w:lang w:val="en-IL"/>
                </w:rPr>
                <w:t>ב2 בכל איטרציה.</w:t>
              </w:r>
            </w:ins>
          </w:p>
          <w:p w14:paraId="4CA30234" w14:textId="77777777" w:rsidR="00E27FDD" w:rsidRDefault="00E27FDD" w:rsidP="00E27FDD">
            <w:pPr>
              <w:bidi/>
              <w:rPr>
                <w:ins w:id="666" w:author="itay lorber" w:date="2021-02-18T16:55:00Z"/>
                <w:rtl/>
                <w:lang w:val="en-IL"/>
              </w:rPr>
            </w:pPr>
            <w:ins w:id="667" w:author="itay lorber" w:date="2021-02-18T16:54:00Z">
              <w:r>
                <w:rPr>
                  <w:rFonts w:hint="cs"/>
                  <w:rtl/>
                  <w:lang w:val="en-IL"/>
                </w:rPr>
                <w:t>כל עוד ה</w:t>
              </w:r>
              <w:r>
                <w:rPr>
                  <w:lang w:val="en-IL"/>
                </w:rPr>
                <w:t>relative error</w:t>
              </w:r>
            </w:ins>
            <w:ins w:id="668" w:author="itay lorber" w:date="2021-02-18T16:55:00Z">
              <w:r>
                <w:rPr>
                  <w:rFonts w:hint="cs"/>
                  <w:rtl/>
                  <w:lang w:val="en-IL"/>
                </w:rPr>
                <w:t xml:space="preserve"> של פערי הדגימות בכל איטרציה גדול מה</w:t>
              </w:r>
              <w:r>
                <w:rPr>
                  <w:lang w:val="en-IL"/>
                </w:rPr>
                <w:t>maxerr</w:t>
              </w:r>
              <w:r>
                <w:rPr>
                  <w:rFonts w:hint="cs"/>
                  <w:rtl/>
                  <w:lang w:val="en-IL"/>
                </w:rPr>
                <w:t xml:space="preserve"> שקיבלתי כנתון אני ממשיך להגדיל את מספר הדגימות עד שאני מגיע ל</w:t>
              </w:r>
              <w:r>
                <w:rPr>
                  <w:lang w:val="en-IL"/>
                </w:rPr>
                <w:t>relative error</w:t>
              </w:r>
              <w:r>
                <w:rPr>
                  <w:rFonts w:hint="cs"/>
                  <w:rtl/>
                  <w:lang w:val="en-IL"/>
                </w:rPr>
                <w:t xml:space="preserve"> מספיק קטן.</w:t>
              </w:r>
            </w:ins>
          </w:p>
          <w:p w14:paraId="3264DF3F" w14:textId="2D0C4613" w:rsidR="00E27FDD" w:rsidRPr="00E27FDD" w:rsidRDefault="00E27FDD">
            <w:pPr>
              <w:bidi/>
              <w:rPr>
                <w:ins w:id="669" w:author="רמי פוזיס" w:date="2021-02-09T18:49:00Z"/>
                <w:lang w:val="en-IL"/>
                <w:rPrChange w:id="670" w:author="itay lorber" w:date="2021-02-18T16:50:00Z">
                  <w:rPr>
                    <w:ins w:id="671" w:author="רמי פוזיס" w:date="2021-02-09T18:49:00Z"/>
                  </w:rPr>
                </w:rPrChange>
              </w:rPr>
              <w:pPrChange w:id="672" w:author="itay lorber" w:date="2021-02-18T16:55:00Z">
                <w:pPr/>
              </w:pPrChange>
            </w:pPr>
            <w:ins w:id="673" w:author="itay lorber" w:date="2021-02-18T16:56:00Z">
              <w:r>
                <w:rPr>
                  <w:rFonts w:hint="cs"/>
                  <w:rtl/>
                  <w:lang w:val="en-IL"/>
                </w:rPr>
                <w:t xml:space="preserve">מכיוון שקיבלתי </w:t>
              </w:r>
              <w:r>
                <w:rPr>
                  <w:lang w:val="en-IL"/>
                </w:rPr>
                <w:t xml:space="preserve">relative error </w:t>
              </w:r>
              <w:r>
                <w:rPr>
                  <w:rFonts w:hint="cs"/>
                  <w:rtl/>
                  <w:lang w:val="en-IL"/>
                </w:rPr>
                <w:t xml:space="preserve"> מספיק קטן בין הדגימות</w:t>
              </w:r>
            </w:ins>
            <w:ins w:id="674" w:author="itay lorber" w:date="2021-02-18T16:57:00Z">
              <w:r>
                <w:rPr>
                  <w:rFonts w:hint="cs"/>
                  <w:rtl/>
                  <w:lang w:val="en-IL"/>
                </w:rPr>
                <w:t>,</w:t>
              </w:r>
            </w:ins>
            <w:ins w:id="675" w:author="itay lorber" w:date="2021-02-18T16:56:00Z">
              <w:r>
                <w:rPr>
                  <w:rFonts w:hint="cs"/>
                  <w:rtl/>
                  <w:lang w:val="en-IL"/>
                </w:rPr>
                <w:t xml:space="preserve"> ואני יודע שזוהי סדרה קטנה אז בין התוצאה שהחזרתי לתוצאה האמיתית ה</w:t>
              </w:r>
              <w:r>
                <w:rPr>
                  <w:lang w:val="en-IL"/>
                </w:rPr>
                <w:t>relative error</w:t>
              </w:r>
              <w:r>
                <w:rPr>
                  <w:rFonts w:hint="cs"/>
                  <w:rtl/>
                  <w:lang w:val="en-IL"/>
                </w:rPr>
                <w:t xml:space="preserve"> יהיה קטן יותר מה</w:t>
              </w:r>
              <w:r>
                <w:rPr>
                  <w:lang w:val="en-IL"/>
                </w:rPr>
                <w:t>maxerr</w:t>
              </w:r>
              <w:r>
                <w:rPr>
                  <w:rFonts w:hint="cs"/>
                  <w:rtl/>
                  <w:lang w:val="en-IL"/>
                </w:rPr>
                <w:t xml:space="preserve"> והתוצאה תהיה מס</w:t>
              </w:r>
            </w:ins>
            <w:ins w:id="676" w:author="itay lorber" w:date="2021-02-18T16:57:00Z">
              <w:r>
                <w:rPr>
                  <w:rFonts w:hint="cs"/>
                  <w:rtl/>
                  <w:lang w:val="en-IL"/>
                </w:rPr>
                <w:t>פיק טובה.</w:t>
              </w:r>
            </w:ins>
            <w:ins w:id="677" w:author="itay lorber" w:date="2021-02-18T16:55:00Z">
              <w:r>
                <w:rPr>
                  <w:rFonts w:hint="cs"/>
                  <w:rtl/>
                  <w:lang w:val="en-IL"/>
                </w:rPr>
                <w:t xml:space="preserve"> </w:t>
              </w:r>
            </w:ins>
          </w:p>
          <w:p w14:paraId="694DE7C7" w14:textId="77777777" w:rsidR="00DE08CC" w:rsidRDefault="00DE08CC" w:rsidP="29F27A30">
            <w:pPr>
              <w:rPr>
                <w:ins w:id="678" w:author="רמי פוזיס" w:date="2021-02-09T18:49:00Z"/>
              </w:rPr>
            </w:pPr>
          </w:p>
          <w:p w14:paraId="2734C45E" w14:textId="1B5364C7" w:rsidR="00DE08CC" w:rsidRDefault="00DE08CC" w:rsidP="29F27A30">
            <w:pPr>
              <w:rPr>
                <w:ins w:id="679" w:author="רמי פוזיס" w:date="2021-02-09T18:49:00Z"/>
              </w:rPr>
            </w:pPr>
          </w:p>
        </w:tc>
      </w:tr>
    </w:tbl>
    <w:p w14:paraId="1A2799CF" w14:textId="77777777" w:rsidR="00681555" w:rsidRDefault="00681555" w:rsidP="29F27A30">
      <w:pPr>
        <w:rPr>
          <w:ins w:id="680" w:author="רמי פוזיס" w:date="2021-02-09T18:43:00Z"/>
        </w:rPr>
      </w:pPr>
    </w:p>
    <w:p w14:paraId="56EB4DAF" w14:textId="225B0DA8" w:rsidR="00D620B0" w:rsidRDefault="2A435C4D" w:rsidP="29F27A30">
      <w:pPr>
        <w:rPr>
          <w:b/>
          <w:bCs/>
        </w:rPr>
      </w:pPr>
      <w:r>
        <w:t xml:space="preserve">Implement the function </w:t>
      </w:r>
      <w:r w:rsidRPr="29F27A30">
        <w:rPr>
          <w:b/>
          <w:bCs/>
        </w:rPr>
        <w:t>Assignment4.fit_shape</w:t>
      </w:r>
      <w:r w:rsidR="5C563C15" w:rsidRPr="29F27A30">
        <w:rPr>
          <w:b/>
          <w:bCs/>
        </w:rPr>
        <w:t>(…)</w:t>
      </w:r>
      <w:r w:rsidR="5C563C15">
        <w:t xml:space="preserve"> </w:t>
      </w:r>
      <w:r w:rsidR="12480479">
        <w:t xml:space="preserve"> and the class </w:t>
      </w:r>
      <w:r w:rsidR="12480479" w:rsidRPr="29F27A30">
        <w:rPr>
          <w:b/>
          <w:bCs/>
        </w:rPr>
        <w:t>MyShape</w:t>
      </w:r>
    </w:p>
    <w:p w14:paraId="68E1E184" w14:textId="7D58B42C" w:rsidR="004A507A" w:rsidRDefault="321D804D" w:rsidP="006E1D24">
      <w:r>
        <w:t xml:space="preserve">The function will receive </w:t>
      </w:r>
      <w:r w:rsidR="37B7222C">
        <w:t xml:space="preserve">a </w:t>
      </w:r>
      <w:r w:rsidR="32FC971E">
        <w:t xml:space="preserve">generator </w:t>
      </w:r>
      <w:r w:rsidR="0BAB4946">
        <w:t>(</w:t>
      </w:r>
      <w:r w:rsidR="671B5649">
        <w:t>a function that when called</w:t>
      </w:r>
      <w:r w:rsidR="2209E4A8">
        <w:t>)</w:t>
      </w:r>
      <w:r w:rsidR="671B5649">
        <w:t xml:space="preserve">, will return a </w:t>
      </w:r>
      <w:r w:rsidR="42285D95">
        <w:t>point (tuple)</w:t>
      </w:r>
      <w:r w:rsidR="671B5649">
        <w:t xml:space="preserve"> (x,y), a </w:t>
      </w:r>
      <w:r w:rsidR="364595B7">
        <w:t>that is close to the shape contour</w:t>
      </w:r>
      <w:r w:rsidR="671B5649">
        <w:t>.</w:t>
      </w:r>
    </w:p>
    <w:p w14:paraId="70980AE3" w14:textId="3FA20A0D" w:rsidR="00B846F9" w:rsidRDefault="00574D24" w:rsidP="006E1D24">
      <w:r>
        <w:t>Assume</w:t>
      </w:r>
      <w:r w:rsidR="00B846F9">
        <w:t xml:space="preserve"> the </w:t>
      </w:r>
      <w:r>
        <w:t>sampling</w:t>
      </w:r>
      <w:r w:rsidR="00B846F9">
        <w:t xml:space="preserve"> method might be </w:t>
      </w:r>
      <w:r w:rsidR="0001315B">
        <w:t>noisy- meaning there might be error</w:t>
      </w:r>
      <w:r w:rsidR="00A6220B">
        <w:t>s</w:t>
      </w:r>
      <w:r w:rsidR="0001315B">
        <w:t xml:space="preserve"> in the </w:t>
      </w:r>
      <w:r w:rsidR="00A6220B">
        <w:t>sampling</w:t>
      </w:r>
      <w:r w:rsidR="0001315B">
        <w:t>.</w:t>
      </w:r>
    </w:p>
    <w:p w14:paraId="756DFC73" w14:textId="686AE7FA" w:rsidR="00A6220B" w:rsidRDefault="00A6220B" w:rsidP="29F27A30">
      <w:r>
        <w:t xml:space="preserve">The </w:t>
      </w:r>
      <w:r w:rsidR="00477807">
        <w:t>function</w:t>
      </w:r>
      <w:r w:rsidR="009B5B3B">
        <w:t xml:space="preserve"> will return </w:t>
      </w:r>
      <w:r w:rsidR="00477807">
        <w:t xml:space="preserve">an </w:t>
      </w:r>
      <w:r w:rsidR="00FB2616">
        <w:t>object</w:t>
      </w:r>
      <w:r w:rsidR="00287241">
        <w:t xml:space="preserve"> which </w:t>
      </w:r>
      <w:r w:rsidR="5E283DEC">
        <w:t>extends</w:t>
      </w:r>
      <w:r w:rsidR="00287241">
        <w:t xml:space="preserve"> </w:t>
      </w:r>
      <w:r w:rsidR="00287241" w:rsidRPr="29F27A30">
        <w:rPr>
          <w:b/>
          <w:bCs/>
        </w:rPr>
        <w:t>AbstractShape</w:t>
      </w:r>
      <w:r>
        <w:br/>
      </w:r>
      <w:r w:rsidR="00287241">
        <w:t xml:space="preserve">When calling the function </w:t>
      </w:r>
      <w:r w:rsidR="0FAF2D06" w:rsidRPr="29F27A30">
        <w:rPr>
          <w:b/>
          <w:bCs/>
        </w:rPr>
        <w:t>AbstractShape.</w:t>
      </w:r>
      <w:r w:rsidR="00287241" w:rsidRPr="29F27A30">
        <w:rPr>
          <w:b/>
          <w:bCs/>
        </w:rPr>
        <w:t>contour(n)</w:t>
      </w:r>
      <w:r w:rsidR="005C25BA">
        <w:t xml:space="preserve">, the </w:t>
      </w:r>
      <w:r w:rsidR="00C26CA5">
        <w:t xml:space="preserve">return value </w:t>
      </w:r>
      <w:r w:rsidR="4B37FFE9">
        <w:t>should</w:t>
      </w:r>
      <w:r w:rsidR="00C26CA5">
        <w:t xml:space="preserve"> be array of </w:t>
      </w:r>
      <w:r w:rsidR="52B43EB8">
        <w:t xml:space="preserve">n equally spaced </w:t>
      </w:r>
      <w:r w:rsidR="00470E51">
        <w:t>points (tuples of x,y)</w:t>
      </w:r>
      <w:r w:rsidR="00574D24">
        <w:t>.</w:t>
      </w:r>
    </w:p>
    <w:p w14:paraId="0D99FFD5" w14:textId="7D4C5F33" w:rsidR="00312FA1" w:rsidRDefault="005D67DC" w:rsidP="006E1D24">
      <w:r>
        <w:t xml:space="preserve">Additional parameter to </w:t>
      </w:r>
      <w:r w:rsidR="00BC0110" w:rsidRPr="29F27A30">
        <w:rPr>
          <w:b/>
          <w:bCs/>
        </w:rPr>
        <w:t>Assignment4.</w:t>
      </w:r>
      <w:r w:rsidRPr="29F27A30">
        <w:rPr>
          <w:b/>
          <w:bCs/>
        </w:rPr>
        <w:t>fit_shape</w:t>
      </w:r>
      <w:r w:rsidR="00F43D28">
        <w:t xml:space="preserve"> </w:t>
      </w:r>
      <w:r w:rsidR="38B01388">
        <w:t>is</w:t>
      </w:r>
      <w:r>
        <w:t xml:space="preserve"> maxtime</w:t>
      </w:r>
      <w:r w:rsidR="00B0107B">
        <w:t xml:space="preserve"> </w:t>
      </w:r>
      <w:r>
        <w:t xml:space="preserve">representing the maximum allowed runtime of the function, </w:t>
      </w:r>
      <w:r w:rsidR="00197A09">
        <w:t xml:space="preserve">if the function will execute more than the given </w:t>
      </w:r>
      <w:r w:rsidR="355BEA23">
        <w:t>amount of time</w:t>
      </w:r>
      <w:r w:rsidR="00197A09">
        <w:t>, the grade will be</w:t>
      </w:r>
      <w:r w:rsidR="00825520">
        <w:t xml:space="preserve"> significantly</w:t>
      </w:r>
      <w:r w:rsidR="00197A09">
        <w:t xml:space="preserve"> </w:t>
      </w:r>
      <w:r w:rsidR="004751B7">
        <w:t>reduced.</w:t>
      </w:r>
    </w:p>
    <w:p w14:paraId="3CED55E4" w14:textId="2CDED309" w:rsidR="00B0107B" w:rsidRDefault="007D6FD5" w:rsidP="006E1D24">
      <w:ins w:id="681" w:author="רמי פוזיס" w:date="2021-02-09T18:41:00Z">
        <w:r>
          <w:t xml:space="preserve">In this assignment only, </w:t>
        </w:r>
      </w:ins>
      <w:del w:id="682" w:author="רמי פוזיס" w:date="2021-02-09T18:41:00Z">
        <w:r w:rsidR="005E5BAE" w:rsidDel="007D6FD5">
          <w:delText xml:space="preserve">You </w:delText>
        </w:r>
      </w:del>
      <w:ins w:id="683" w:author="רמי פוזיס" w:date="2021-02-09T18:41:00Z">
        <w:r>
          <w:t xml:space="preserve">you </w:t>
        </w:r>
      </w:ins>
      <w:r w:rsidR="005E5BAE">
        <w:t>may use any numeric optimization libraries and tool</w:t>
      </w:r>
      <w:r w:rsidR="48BAF0D0">
        <w:t>s</w:t>
      </w:r>
      <w:ins w:id="684" w:author="רמי פוזיס" w:date="2021-02-09T18:42:00Z">
        <w:r w:rsidR="00F05F2D">
          <w:t>.</w:t>
        </w:r>
      </w:ins>
      <w:r w:rsidR="005E5BAE">
        <w:t xml:space="preserve"> </w:t>
      </w:r>
      <w:del w:id="685" w:author="רמי פוזיס" w:date="2021-02-09T18:42:00Z">
        <w:r w:rsidR="005E5BAE" w:rsidDel="00F05F2D">
          <w:delText>for solving this assignment.</w:delText>
        </w:r>
        <w:r w:rsidR="3C7CAAE6" w:rsidDel="00F05F2D">
          <w:delText xml:space="preserve"> </w:delText>
        </w:r>
      </w:del>
      <w:r w:rsidR="3C7CAAE6">
        <w:t xml:space="preserve">Reflection is not allowed. </w:t>
      </w:r>
    </w:p>
    <w:p w14:paraId="1049E444" w14:textId="44440CF2" w:rsidR="00071AA1" w:rsidRPr="00071AA1" w:rsidRDefault="00E9409B" w:rsidP="00071AA1">
      <w:r w:rsidRPr="61534BE7">
        <w:rPr>
          <w:u w:val="single"/>
        </w:rPr>
        <w:lastRenderedPageBreak/>
        <w:t>Grading policy</w:t>
      </w:r>
      <w:r w:rsidR="00071AA1" w:rsidRPr="61534BE7">
        <w:rPr>
          <w:u w:val="single"/>
        </w:rPr>
        <w:t>:</w:t>
      </w:r>
      <w:r w:rsidR="00796139">
        <w:t xml:space="preserve"> </w:t>
      </w:r>
      <w:r w:rsidR="00071AA1">
        <w:t xml:space="preserve">the grade is affected by the </w:t>
      </w:r>
      <w:r w:rsidR="00CE3BBE">
        <w:t xml:space="preserve">error </w:t>
      </w:r>
      <w:r w:rsidR="00907935">
        <w:t xml:space="preserve">of </w:t>
      </w:r>
      <w:r w:rsidR="007252A5">
        <w:t>the area</w:t>
      </w:r>
      <w:r w:rsidR="19A7156A">
        <w:t xml:space="preserve"> </w:t>
      </w:r>
      <w:r w:rsidR="007252A5">
        <w:t>function</w:t>
      </w:r>
      <w:r w:rsidR="0B38B8C3">
        <w:t xml:space="preserve"> </w:t>
      </w:r>
      <w:r w:rsidR="68315214">
        <w:t>of the  shape returned by Assignment4.fit_shape.</w:t>
      </w:r>
    </w:p>
    <w:p w14:paraId="7F424366" w14:textId="7BACF0DB" w:rsidR="545646DB" w:rsidRDefault="545646DB" w:rsidP="61534BE7">
      <w:r w:rsidRPr="61534BE7">
        <w:rPr>
          <w:b/>
          <w:bCs/>
        </w:rPr>
        <w:t>Question 4</w:t>
      </w:r>
      <w:ins w:id="686" w:author="רמי פוזיס" w:date="2021-02-09T18:49:00Z">
        <w:r w:rsidR="00DE08CC">
          <w:rPr>
            <w:b/>
            <w:bCs/>
          </w:rPr>
          <w:t>B</w:t>
        </w:r>
      </w:ins>
      <w:r w:rsidRPr="61534BE7">
        <w:rPr>
          <w:b/>
          <w:bCs/>
        </w:rPr>
        <w:t>.</w:t>
      </w:r>
      <w:del w:id="687" w:author="רמי פוזיס" w:date="2021-02-09T18:49:00Z">
        <w:r w:rsidRPr="61534BE7" w:rsidDel="00DE08CC">
          <w:rPr>
            <w:b/>
            <w:bCs/>
          </w:rPr>
          <w:delText>1</w:delText>
        </w:r>
      </w:del>
      <w:ins w:id="688" w:author="רמי פוזיס" w:date="2021-02-09T18:49:00Z">
        <w:r w:rsidR="00DE08CC">
          <w:rPr>
            <w:b/>
            <w:bCs/>
          </w:rPr>
          <w:t>2</w:t>
        </w:r>
      </w:ins>
      <w:r w:rsidRPr="61534BE7">
        <w:rPr>
          <w:b/>
          <w:bCs/>
        </w:rPr>
        <w:t>:</w:t>
      </w:r>
      <w:r>
        <w:t xml:space="preserve"> Explain the key points in your implementation.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1534BE7" w14:paraId="337D419D" w14:textId="77777777" w:rsidTr="61534BE7">
        <w:tc>
          <w:tcPr>
            <w:tcW w:w="9360" w:type="dxa"/>
          </w:tcPr>
          <w:p w14:paraId="52F6486C" w14:textId="7E5F74C3" w:rsidR="545646DB" w:rsidRDefault="545646DB" w:rsidP="61534BE7">
            <w:r>
              <w:t xml:space="preserve"> </w:t>
            </w:r>
          </w:p>
          <w:p w14:paraId="15E3F237" w14:textId="38005584" w:rsidR="61534BE7" w:rsidRPr="006C510A" w:rsidDel="006C510A" w:rsidRDefault="006C510A">
            <w:pPr>
              <w:bidi/>
              <w:rPr>
                <w:del w:id="689" w:author="itay lorber" w:date="2021-02-18T23:22:00Z"/>
                <w:lang w:val="en-IL"/>
                <w:rPrChange w:id="690" w:author="itay lorber" w:date="2021-02-18T23:23:00Z">
                  <w:rPr>
                    <w:del w:id="691" w:author="itay lorber" w:date="2021-02-18T23:22:00Z"/>
                  </w:rPr>
                </w:rPrChange>
              </w:rPr>
              <w:pPrChange w:id="692" w:author="itay lorber" w:date="2021-02-18T23:22:00Z">
                <w:pPr/>
              </w:pPrChange>
            </w:pPr>
            <w:ins w:id="693" w:author="itay lorber" w:date="2021-02-18T23:22:00Z">
              <w:r>
                <w:rPr>
                  <w:rFonts w:hint="cs"/>
                  <w:rtl/>
                </w:rPr>
                <w:t xml:space="preserve">שיטת </w:t>
              </w:r>
            </w:ins>
            <w:ins w:id="694" w:author="itay lorber" w:date="2021-02-18T23:24:00Z">
              <w:r>
                <w:rPr>
                  <w:rFonts w:hint="cs"/>
                  <w:rtl/>
                </w:rPr>
                <w:t>ה</w:t>
              </w:r>
            </w:ins>
            <w:ins w:id="695" w:author="itay lorber" w:date="2021-02-18T23:22:00Z">
              <w:r>
                <w:rPr>
                  <w:rFonts w:hint="cs"/>
                  <w:rtl/>
                </w:rPr>
                <w:t>פתרון היא לסדר את הנק</w:t>
              </w:r>
            </w:ins>
            <w:ins w:id="696" w:author="itay lorber" w:date="2021-02-18T23:23:00Z">
              <w:r>
                <w:rPr>
                  <w:rFonts w:hint="cs"/>
                  <w:rtl/>
                </w:rPr>
                <w:t xml:space="preserve">ודות שאנחנו מקבלים מהפונקציה </w:t>
              </w:r>
              <w:r>
                <w:rPr>
                  <w:lang w:val="en-IL"/>
                </w:rPr>
                <w:t>sample</w:t>
              </w:r>
              <w:r>
                <w:rPr>
                  <w:rFonts w:hint="cs"/>
                  <w:rtl/>
                  <w:lang w:val="en-IL"/>
                </w:rPr>
                <w:t xml:space="preserve"> על ידי סידור בעזרת מרחק אוקלידי בין נקודות (או לחשב פשוט את הערך איקס הכי קרוב, אבל יכול להיות שיהיו שגיאות) ואז כאשר הצלחתי לסדר את הנקודות בסדר מסוים לבצע </w:t>
              </w:r>
              <w:r>
                <w:rPr>
                  <w:lang w:val="en-IL"/>
                </w:rPr>
                <w:t xml:space="preserve">least </w:t>
              </w:r>
            </w:ins>
            <w:ins w:id="697" w:author="itay lorber" w:date="2021-02-18T23:25:00Z">
              <w:r>
                <w:rPr>
                  <w:lang w:val="en-IL"/>
                </w:rPr>
                <w:t>square</w:t>
              </w:r>
            </w:ins>
            <w:ins w:id="698" w:author="itay lorber" w:date="2021-02-18T23:24:00Z">
              <w:r>
                <w:rPr>
                  <w:lang w:val="en-IL"/>
                </w:rPr>
                <w:t xml:space="preserve"> fit</w:t>
              </w:r>
              <w:r>
                <w:rPr>
                  <w:rFonts w:hint="cs"/>
                  <w:rtl/>
                  <w:lang w:val="en-IL"/>
                </w:rPr>
                <w:t xml:space="preserve"> בעזרת השיטה של </w:t>
              </w:r>
              <w:r>
                <w:rPr>
                  <w:lang w:val="en-IL"/>
                </w:rPr>
                <w:t>Bezier</w:t>
              </w:r>
              <w:r>
                <w:rPr>
                  <w:rFonts w:hint="cs"/>
                  <w:rtl/>
                  <w:lang w:val="en-IL"/>
                </w:rPr>
                <w:t xml:space="preserve"> שלמדנו. לאחר מכן, לבצע אינטגרצי</w:t>
              </w:r>
              <w:r>
                <w:rPr>
                  <w:rFonts w:hint="eastAsia"/>
                  <w:rtl/>
                  <w:lang w:val="en-IL"/>
                </w:rPr>
                <w:t>ה</w:t>
              </w:r>
              <w:r>
                <w:rPr>
                  <w:rFonts w:hint="cs"/>
                  <w:rtl/>
                  <w:lang w:val="en-IL"/>
                </w:rPr>
                <w:t xml:space="preserve"> נומרית לפונקציה שקיבלנו.</w:t>
              </w:r>
            </w:ins>
          </w:p>
          <w:p w14:paraId="60A79020" w14:textId="24D5CA34" w:rsidR="61534BE7" w:rsidRDefault="61534BE7">
            <w:pPr>
              <w:bidi/>
              <w:pPrChange w:id="699" w:author="itay lorber" w:date="2021-02-18T23:22:00Z">
                <w:pPr/>
              </w:pPrChange>
            </w:pPr>
          </w:p>
          <w:p w14:paraId="39143B09" w14:textId="12A28B33" w:rsidR="61534BE7" w:rsidRDefault="61534BE7" w:rsidP="61534BE7"/>
          <w:p w14:paraId="42824CDE" w14:textId="58582098" w:rsidR="61534BE7" w:rsidRDefault="61534BE7" w:rsidP="61534BE7"/>
        </w:tc>
      </w:tr>
    </w:tbl>
    <w:p w14:paraId="62415BD8" w14:textId="1F0907CB" w:rsidR="61534BE7" w:rsidRDefault="61534BE7" w:rsidP="61534BE7"/>
    <w:sectPr w:rsidR="61534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431EC"/>
    <w:multiLevelType w:val="hybridMultilevel"/>
    <w:tmpl w:val="C4C2E350"/>
    <w:lvl w:ilvl="0" w:tplc="FFFFFFFF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3690A"/>
    <w:multiLevelType w:val="hybridMultilevel"/>
    <w:tmpl w:val="36DAC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tay lorber">
    <w15:presenceInfo w15:providerId="Windows Live" w15:userId="5b46088b6c32819d"/>
  </w15:person>
  <w15:person w15:author="רמי פוזיס">
    <w15:presenceInfo w15:providerId="None" w15:userId="רמי פוזיס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9A"/>
    <w:rsid w:val="00001BFD"/>
    <w:rsid w:val="00004351"/>
    <w:rsid w:val="00004BFE"/>
    <w:rsid w:val="0000554E"/>
    <w:rsid w:val="00010D61"/>
    <w:rsid w:val="0001315B"/>
    <w:rsid w:val="0001348D"/>
    <w:rsid w:val="000179B8"/>
    <w:rsid w:val="00022BFC"/>
    <w:rsid w:val="00022C30"/>
    <w:rsid w:val="000262D7"/>
    <w:rsid w:val="000265EE"/>
    <w:rsid w:val="00030C66"/>
    <w:rsid w:val="000462E8"/>
    <w:rsid w:val="00051310"/>
    <w:rsid w:val="00051EF5"/>
    <w:rsid w:val="00054490"/>
    <w:rsid w:val="0005698C"/>
    <w:rsid w:val="00056CFE"/>
    <w:rsid w:val="00060422"/>
    <w:rsid w:val="0006056E"/>
    <w:rsid w:val="00071AA1"/>
    <w:rsid w:val="00075E36"/>
    <w:rsid w:val="0008164E"/>
    <w:rsid w:val="00083A04"/>
    <w:rsid w:val="00087553"/>
    <w:rsid w:val="00095CE3"/>
    <w:rsid w:val="000A5146"/>
    <w:rsid w:val="000A5CB8"/>
    <w:rsid w:val="000A7886"/>
    <w:rsid w:val="000B06C0"/>
    <w:rsid w:val="000B174D"/>
    <w:rsid w:val="000B2934"/>
    <w:rsid w:val="000B540A"/>
    <w:rsid w:val="000B5838"/>
    <w:rsid w:val="000B7A82"/>
    <w:rsid w:val="000C7222"/>
    <w:rsid w:val="000C7261"/>
    <w:rsid w:val="000D0220"/>
    <w:rsid w:val="000D0F89"/>
    <w:rsid w:val="000D73D5"/>
    <w:rsid w:val="000E74D8"/>
    <w:rsid w:val="000F0192"/>
    <w:rsid w:val="000F1CBA"/>
    <w:rsid w:val="000F2075"/>
    <w:rsid w:val="000F3C9A"/>
    <w:rsid w:val="00101708"/>
    <w:rsid w:val="0010300C"/>
    <w:rsid w:val="001116C0"/>
    <w:rsid w:val="001119DD"/>
    <w:rsid w:val="00127E2C"/>
    <w:rsid w:val="00130A0F"/>
    <w:rsid w:val="00131E84"/>
    <w:rsid w:val="001330E6"/>
    <w:rsid w:val="001344A6"/>
    <w:rsid w:val="001405B3"/>
    <w:rsid w:val="001516A5"/>
    <w:rsid w:val="00153C32"/>
    <w:rsid w:val="00156CBD"/>
    <w:rsid w:val="001606AF"/>
    <w:rsid w:val="00172271"/>
    <w:rsid w:val="00173E99"/>
    <w:rsid w:val="00181387"/>
    <w:rsid w:val="001829DB"/>
    <w:rsid w:val="00182C6A"/>
    <w:rsid w:val="0019071E"/>
    <w:rsid w:val="00191D18"/>
    <w:rsid w:val="00196DB7"/>
    <w:rsid w:val="001979EA"/>
    <w:rsid w:val="00197A09"/>
    <w:rsid w:val="001A089E"/>
    <w:rsid w:val="001A3D55"/>
    <w:rsid w:val="001A4706"/>
    <w:rsid w:val="001A540A"/>
    <w:rsid w:val="001A685D"/>
    <w:rsid w:val="001A69F0"/>
    <w:rsid w:val="001B1BC7"/>
    <w:rsid w:val="001B331B"/>
    <w:rsid w:val="001B6C86"/>
    <w:rsid w:val="001C36E8"/>
    <w:rsid w:val="001D3D01"/>
    <w:rsid w:val="001D53E3"/>
    <w:rsid w:val="001E3B28"/>
    <w:rsid w:val="001E44AA"/>
    <w:rsid w:val="001F12B7"/>
    <w:rsid w:val="001F13AF"/>
    <w:rsid w:val="001F2D9B"/>
    <w:rsid w:val="001F3214"/>
    <w:rsid w:val="001F4A67"/>
    <w:rsid w:val="001F5029"/>
    <w:rsid w:val="001F5776"/>
    <w:rsid w:val="00200891"/>
    <w:rsid w:val="002019B2"/>
    <w:rsid w:val="0020280E"/>
    <w:rsid w:val="00204B77"/>
    <w:rsid w:val="002057D6"/>
    <w:rsid w:val="00216D02"/>
    <w:rsid w:val="00223FE0"/>
    <w:rsid w:val="0022718A"/>
    <w:rsid w:val="00227F26"/>
    <w:rsid w:val="0023272D"/>
    <w:rsid w:val="00232EBE"/>
    <w:rsid w:val="00240465"/>
    <w:rsid w:val="00240677"/>
    <w:rsid w:val="00241184"/>
    <w:rsid w:val="00241E82"/>
    <w:rsid w:val="00244A47"/>
    <w:rsid w:val="002463DF"/>
    <w:rsid w:val="0025233E"/>
    <w:rsid w:val="00254481"/>
    <w:rsid w:val="002546F7"/>
    <w:rsid w:val="00255314"/>
    <w:rsid w:val="0026598D"/>
    <w:rsid w:val="00266107"/>
    <w:rsid w:val="0026752B"/>
    <w:rsid w:val="00270B79"/>
    <w:rsid w:val="00271C4A"/>
    <w:rsid w:val="00272297"/>
    <w:rsid w:val="002732A3"/>
    <w:rsid w:val="00285F32"/>
    <w:rsid w:val="00287241"/>
    <w:rsid w:val="0029053D"/>
    <w:rsid w:val="0029352F"/>
    <w:rsid w:val="00295D98"/>
    <w:rsid w:val="0029793D"/>
    <w:rsid w:val="00297CC9"/>
    <w:rsid w:val="002A775A"/>
    <w:rsid w:val="002B7DDA"/>
    <w:rsid w:val="002C196C"/>
    <w:rsid w:val="002C4D5D"/>
    <w:rsid w:val="002C7045"/>
    <w:rsid w:val="002D0810"/>
    <w:rsid w:val="002D39FB"/>
    <w:rsid w:val="002D5F79"/>
    <w:rsid w:val="002E3B71"/>
    <w:rsid w:val="002E4338"/>
    <w:rsid w:val="002F0CF6"/>
    <w:rsid w:val="002F4173"/>
    <w:rsid w:val="002F4615"/>
    <w:rsid w:val="002F764D"/>
    <w:rsid w:val="002F7E1E"/>
    <w:rsid w:val="00302035"/>
    <w:rsid w:val="003021C7"/>
    <w:rsid w:val="00303C7B"/>
    <w:rsid w:val="00304053"/>
    <w:rsid w:val="0030468D"/>
    <w:rsid w:val="003059B0"/>
    <w:rsid w:val="00306C40"/>
    <w:rsid w:val="00312FA1"/>
    <w:rsid w:val="0031623A"/>
    <w:rsid w:val="00320F0D"/>
    <w:rsid w:val="00323AC0"/>
    <w:rsid w:val="00324F67"/>
    <w:rsid w:val="00326F6A"/>
    <w:rsid w:val="00327595"/>
    <w:rsid w:val="00335BB9"/>
    <w:rsid w:val="00336B42"/>
    <w:rsid w:val="0033D6F2"/>
    <w:rsid w:val="00342FC8"/>
    <w:rsid w:val="00344625"/>
    <w:rsid w:val="003465E7"/>
    <w:rsid w:val="00353257"/>
    <w:rsid w:val="0035501B"/>
    <w:rsid w:val="00356F4E"/>
    <w:rsid w:val="0036471F"/>
    <w:rsid w:val="003649AB"/>
    <w:rsid w:val="003663F3"/>
    <w:rsid w:val="00366C63"/>
    <w:rsid w:val="00372964"/>
    <w:rsid w:val="0037404B"/>
    <w:rsid w:val="00377EEE"/>
    <w:rsid w:val="00383B01"/>
    <w:rsid w:val="00383BC7"/>
    <w:rsid w:val="003858EA"/>
    <w:rsid w:val="003877F2"/>
    <w:rsid w:val="00392E04"/>
    <w:rsid w:val="003A134B"/>
    <w:rsid w:val="003A3255"/>
    <w:rsid w:val="003C1281"/>
    <w:rsid w:val="003C6ED3"/>
    <w:rsid w:val="003D170F"/>
    <w:rsid w:val="003D263A"/>
    <w:rsid w:val="003D29A8"/>
    <w:rsid w:val="003E1E8C"/>
    <w:rsid w:val="003E66A6"/>
    <w:rsid w:val="003F4428"/>
    <w:rsid w:val="003F6D4A"/>
    <w:rsid w:val="003F775F"/>
    <w:rsid w:val="00402E49"/>
    <w:rsid w:val="0041335F"/>
    <w:rsid w:val="00414826"/>
    <w:rsid w:val="00415519"/>
    <w:rsid w:val="00416A61"/>
    <w:rsid w:val="00425A5F"/>
    <w:rsid w:val="00426A7E"/>
    <w:rsid w:val="00427CB6"/>
    <w:rsid w:val="00434314"/>
    <w:rsid w:val="004377BA"/>
    <w:rsid w:val="0044006E"/>
    <w:rsid w:val="00453660"/>
    <w:rsid w:val="0045510D"/>
    <w:rsid w:val="0045514B"/>
    <w:rsid w:val="004555EF"/>
    <w:rsid w:val="00463675"/>
    <w:rsid w:val="0046426D"/>
    <w:rsid w:val="00465907"/>
    <w:rsid w:val="00465A46"/>
    <w:rsid w:val="0046D2C3"/>
    <w:rsid w:val="00470E51"/>
    <w:rsid w:val="00471AA4"/>
    <w:rsid w:val="00472B4F"/>
    <w:rsid w:val="00472C33"/>
    <w:rsid w:val="00472C86"/>
    <w:rsid w:val="004751B7"/>
    <w:rsid w:val="00477807"/>
    <w:rsid w:val="0048383B"/>
    <w:rsid w:val="00485090"/>
    <w:rsid w:val="00493AE0"/>
    <w:rsid w:val="00494AF1"/>
    <w:rsid w:val="004970D2"/>
    <w:rsid w:val="00497D0C"/>
    <w:rsid w:val="004A3C05"/>
    <w:rsid w:val="004A507A"/>
    <w:rsid w:val="004B019A"/>
    <w:rsid w:val="004B3724"/>
    <w:rsid w:val="004B7EBD"/>
    <w:rsid w:val="004C4467"/>
    <w:rsid w:val="004C4EF1"/>
    <w:rsid w:val="004C5746"/>
    <w:rsid w:val="004C5885"/>
    <w:rsid w:val="004C695F"/>
    <w:rsid w:val="004D2817"/>
    <w:rsid w:val="004D5134"/>
    <w:rsid w:val="004E2159"/>
    <w:rsid w:val="004E49CB"/>
    <w:rsid w:val="004E7A7A"/>
    <w:rsid w:val="004F34A7"/>
    <w:rsid w:val="005045D7"/>
    <w:rsid w:val="00506BCA"/>
    <w:rsid w:val="0050730D"/>
    <w:rsid w:val="005132DA"/>
    <w:rsid w:val="00515B7B"/>
    <w:rsid w:val="00522BB4"/>
    <w:rsid w:val="005258F8"/>
    <w:rsid w:val="0052710A"/>
    <w:rsid w:val="005276CF"/>
    <w:rsid w:val="005302F7"/>
    <w:rsid w:val="005321BE"/>
    <w:rsid w:val="005330EB"/>
    <w:rsid w:val="00536FD6"/>
    <w:rsid w:val="00537315"/>
    <w:rsid w:val="0054039C"/>
    <w:rsid w:val="00541DA6"/>
    <w:rsid w:val="00542FFD"/>
    <w:rsid w:val="00546070"/>
    <w:rsid w:val="005477DA"/>
    <w:rsid w:val="00550FFD"/>
    <w:rsid w:val="0055331B"/>
    <w:rsid w:val="00555A40"/>
    <w:rsid w:val="0056038F"/>
    <w:rsid w:val="00563028"/>
    <w:rsid w:val="0056E0FD"/>
    <w:rsid w:val="005733AA"/>
    <w:rsid w:val="00574D24"/>
    <w:rsid w:val="00577084"/>
    <w:rsid w:val="00592480"/>
    <w:rsid w:val="00593068"/>
    <w:rsid w:val="005A0391"/>
    <w:rsid w:val="005A0DC1"/>
    <w:rsid w:val="005A7713"/>
    <w:rsid w:val="005B024E"/>
    <w:rsid w:val="005B2F2D"/>
    <w:rsid w:val="005B4146"/>
    <w:rsid w:val="005B61F9"/>
    <w:rsid w:val="005B786E"/>
    <w:rsid w:val="005C1577"/>
    <w:rsid w:val="005C25BA"/>
    <w:rsid w:val="005C3BEA"/>
    <w:rsid w:val="005C5BCA"/>
    <w:rsid w:val="005D0001"/>
    <w:rsid w:val="005D0896"/>
    <w:rsid w:val="005D10F3"/>
    <w:rsid w:val="005D5207"/>
    <w:rsid w:val="005D67DC"/>
    <w:rsid w:val="005E4197"/>
    <w:rsid w:val="005E5BAE"/>
    <w:rsid w:val="005E79B0"/>
    <w:rsid w:val="005E7BC8"/>
    <w:rsid w:val="005E7C30"/>
    <w:rsid w:val="0060529B"/>
    <w:rsid w:val="00612B1F"/>
    <w:rsid w:val="006316C6"/>
    <w:rsid w:val="006349B2"/>
    <w:rsid w:val="00637D04"/>
    <w:rsid w:val="00646595"/>
    <w:rsid w:val="006512AB"/>
    <w:rsid w:val="00655FCA"/>
    <w:rsid w:val="006575FF"/>
    <w:rsid w:val="00660513"/>
    <w:rsid w:val="00661093"/>
    <w:rsid w:val="006671F8"/>
    <w:rsid w:val="00674825"/>
    <w:rsid w:val="00675F58"/>
    <w:rsid w:val="00681555"/>
    <w:rsid w:val="00684C96"/>
    <w:rsid w:val="00685408"/>
    <w:rsid w:val="00691668"/>
    <w:rsid w:val="00692155"/>
    <w:rsid w:val="00692765"/>
    <w:rsid w:val="00693A9B"/>
    <w:rsid w:val="00695B6B"/>
    <w:rsid w:val="0069669F"/>
    <w:rsid w:val="006A6C7E"/>
    <w:rsid w:val="006B01C9"/>
    <w:rsid w:val="006B0F1D"/>
    <w:rsid w:val="006B4A31"/>
    <w:rsid w:val="006B67D0"/>
    <w:rsid w:val="006C1994"/>
    <w:rsid w:val="006C4FAA"/>
    <w:rsid w:val="006C510A"/>
    <w:rsid w:val="006C51A2"/>
    <w:rsid w:val="006C8764"/>
    <w:rsid w:val="006D2FEF"/>
    <w:rsid w:val="006D38D0"/>
    <w:rsid w:val="006D3D5B"/>
    <w:rsid w:val="006D494E"/>
    <w:rsid w:val="006E1D24"/>
    <w:rsid w:val="006E311D"/>
    <w:rsid w:val="006E45DC"/>
    <w:rsid w:val="006E54E8"/>
    <w:rsid w:val="006F752A"/>
    <w:rsid w:val="007037B1"/>
    <w:rsid w:val="00704D47"/>
    <w:rsid w:val="00704D74"/>
    <w:rsid w:val="007053A1"/>
    <w:rsid w:val="00706ACA"/>
    <w:rsid w:val="00707107"/>
    <w:rsid w:val="00707D4B"/>
    <w:rsid w:val="007126EB"/>
    <w:rsid w:val="00714D41"/>
    <w:rsid w:val="007172DA"/>
    <w:rsid w:val="00720428"/>
    <w:rsid w:val="007252A5"/>
    <w:rsid w:val="00726144"/>
    <w:rsid w:val="007304CA"/>
    <w:rsid w:val="007362E8"/>
    <w:rsid w:val="0073679A"/>
    <w:rsid w:val="00740865"/>
    <w:rsid w:val="0074469E"/>
    <w:rsid w:val="0075166D"/>
    <w:rsid w:val="0075182B"/>
    <w:rsid w:val="00755E0D"/>
    <w:rsid w:val="00764E07"/>
    <w:rsid w:val="007651D6"/>
    <w:rsid w:val="00770F78"/>
    <w:rsid w:val="0077533D"/>
    <w:rsid w:val="007753FA"/>
    <w:rsid w:val="007779A1"/>
    <w:rsid w:val="007809AC"/>
    <w:rsid w:val="007848AB"/>
    <w:rsid w:val="00787A00"/>
    <w:rsid w:val="00790CBD"/>
    <w:rsid w:val="007921BA"/>
    <w:rsid w:val="00792A32"/>
    <w:rsid w:val="00792D63"/>
    <w:rsid w:val="00795E43"/>
    <w:rsid w:val="00796139"/>
    <w:rsid w:val="0079774B"/>
    <w:rsid w:val="007A0BCB"/>
    <w:rsid w:val="007A1650"/>
    <w:rsid w:val="007A5E30"/>
    <w:rsid w:val="007A7318"/>
    <w:rsid w:val="007B07E2"/>
    <w:rsid w:val="007B2A34"/>
    <w:rsid w:val="007B6351"/>
    <w:rsid w:val="007C4929"/>
    <w:rsid w:val="007D0503"/>
    <w:rsid w:val="007D53A6"/>
    <w:rsid w:val="007D64CB"/>
    <w:rsid w:val="007D6FD5"/>
    <w:rsid w:val="007E2CA6"/>
    <w:rsid w:val="007E3198"/>
    <w:rsid w:val="007E4F14"/>
    <w:rsid w:val="007E63FD"/>
    <w:rsid w:val="007F1C93"/>
    <w:rsid w:val="008036AF"/>
    <w:rsid w:val="00806E53"/>
    <w:rsid w:val="00812232"/>
    <w:rsid w:val="0081324F"/>
    <w:rsid w:val="00814043"/>
    <w:rsid w:val="0081519C"/>
    <w:rsid w:val="008158F5"/>
    <w:rsid w:val="00817A2F"/>
    <w:rsid w:val="00825520"/>
    <w:rsid w:val="00830F60"/>
    <w:rsid w:val="008325D5"/>
    <w:rsid w:val="00836F4C"/>
    <w:rsid w:val="0084135F"/>
    <w:rsid w:val="00843172"/>
    <w:rsid w:val="008454F1"/>
    <w:rsid w:val="00853987"/>
    <w:rsid w:val="00865F1D"/>
    <w:rsid w:val="00867CE5"/>
    <w:rsid w:val="00870A43"/>
    <w:rsid w:val="008718B6"/>
    <w:rsid w:val="00872B20"/>
    <w:rsid w:val="00874CA6"/>
    <w:rsid w:val="00875B85"/>
    <w:rsid w:val="008767B6"/>
    <w:rsid w:val="008827F2"/>
    <w:rsid w:val="0089446D"/>
    <w:rsid w:val="00894874"/>
    <w:rsid w:val="008B0BBF"/>
    <w:rsid w:val="008B2DFC"/>
    <w:rsid w:val="008B2F8B"/>
    <w:rsid w:val="008C12DF"/>
    <w:rsid w:val="008C1FEF"/>
    <w:rsid w:val="008C2FF2"/>
    <w:rsid w:val="008C61A6"/>
    <w:rsid w:val="008D309D"/>
    <w:rsid w:val="008D38EE"/>
    <w:rsid w:val="008D41DC"/>
    <w:rsid w:val="008D63BB"/>
    <w:rsid w:val="008F635F"/>
    <w:rsid w:val="008F7E51"/>
    <w:rsid w:val="009003C5"/>
    <w:rsid w:val="00902264"/>
    <w:rsid w:val="009065C6"/>
    <w:rsid w:val="009076EE"/>
    <w:rsid w:val="00907935"/>
    <w:rsid w:val="00927456"/>
    <w:rsid w:val="00930A51"/>
    <w:rsid w:val="00930D0E"/>
    <w:rsid w:val="00936A0A"/>
    <w:rsid w:val="009406EC"/>
    <w:rsid w:val="00946DA1"/>
    <w:rsid w:val="0094713C"/>
    <w:rsid w:val="009600D2"/>
    <w:rsid w:val="0096470D"/>
    <w:rsid w:val="00973012"/>
    <w:rsid w:val="00983242"/>
    <w:rsid w:val="00984527"/>
    <w:rsid w:val="009A10DE"/>
    <w:rsid w:val="009A396B"/>
    <w:rsid w:val="009A66C2"/>
    <w:rsid w:val="009A699D"/>
    <w:rsid w:val="009A7AA1"/>
    <w:rsid w:val="009B0E21"/>
    <w:rsid w:val="009B5B3B"/>
    <w:rsid w:val="009B6385"/>
    <w:rsid w:val="009C4DC1"/>
    <w:rsid w:val="009E1AD3"/>
    <w:rsid w:val="009E6A73"/>
    <w:rsid w:val="009F099A"/>
    <w:rsid w:val="009F3624"/>
    <w:rsid w:val="009F4036"/>
    <w:rsid w:val="009F47E7"/>
    <w:rsid w:val="009F4B0F"/>
    <w:rsid w:val="009F5033"/>
    <w:rsid w:val="00A00A01"/>
    <w:rsid w:val="00A0354B"/>
    <w:rsid w:val="00A044DD"/>
    <w:rsid w:val="00A053A1"/>
    <w:rsid w:val="00A14F14"/>
    <w:rsid w:val="00A33032"/>
    <w:rsid w:val="00A34E19"/>
    <w:rsid w:val="00A34EA4"/>
    <w:rsid w:val="00A35408"/>
    <w:rsid w:val="00A37649"/>
    <w:rsid w:val="00A44095"/>
    <w:rsid w:val="00A45969"/>
    <w:rsid w:val="00A45F72"/>
    <w:rsid w:val="00A4740F"/>
    <w:rsid w:val="00A510FF"/>
    <w:rsid w:val="00A52D15"/>
    <w:rsid w:val="00A56455"/>
    <w:rsid w:val="00A6220B"/>
    <w:rsid w:val="00A62766"/>
    <w:rsid w:val="00A75061"/>
    <w:rsid w:val="00A80F09"/>
    <w:rsid w:val="00A848E2"/>
    <w:rsid w:val="00A84DB8"/>
    <w:rsid w:val="00A94FD2"/>
    <w:rsid w:val="00A953BB"/>
    <w:rsid w:val="00A95C5F"/>
    <w:rsid w:val="00AA5803"/>
    <w:rsid w:val="00AB32EB"/>
    <w:rsid w:val="00AB3FB5"/>
    <w:rsid w:val="00AC0129"/>
    <w:rsid w:val="00AC2F48"/>
    <w:rsid w:val="00AC58DB"/>
    <w:rsid w:val="00AC755F"/>
    <w:rsid w:val="00AD43EC"/>
    <w:rsid w:val="00AE49C5"/>
    <w:rsid w:val="00AE6309"/>
    <w:rsid w:val="00AF0F54"/>
    <w:rsid w:val="00AF2250"/>
    <w:rsid w:val="00AF4FDD"/>
    <w:rsid w:val="00B0107B"/>
    <w:rsid w:val="00B0110E"/>
    <w:rsid w:val="00B062A7"/>
    <w:rsid w:val="00B076F8"/>
    <w:rsid w:val="00B23F27"/>
    <w:rsid w:val="00B25957"/>
    <w:rsid w:val="00B30194"/>
    <w:rsid w:val="00B30B6A"/>
    <w:rsid w:val="00B40398"/>
    <w:rsid w:val="00B42B30"/>
    <w:rsid w:val="00B431C4"/>
    <w:rsid w:val="00B44BDA"/>
    <w:rsid w:val="00B55496"/>
    <w:rsid w:val="00B57C29"/>
    <w:rsid w:val="00B67683"/>
    <w:rsid w:val="00B713D8"/>
    <w:rsid w:val="00B804DD"/>
    <w:rsid w:val="00B846F9"/>
    <w:rsid w:val="00B935D1"/>
    <w:rsid w:val="00B95FF2"/>
    <w:rsid w:val="00B97BB7"/>
    <w:rsid w:val="00BA0EED"/>
    <w:rsid w:val="00BA7396"/>
    <w:rsid w:val="00BB217E"/>
    <w:rsid w:val="00BB3177"/>
    <w:rsid w:val="00BB3AB7"/>
    <w:rsid w:val="00BB59D8"/>
    <w:rsid w:val="00BB7140"/>
    <w:rsid w:val="00BC0110"/>
    <w:rsid w:val="00BC436A"/>
    <w:rsid w:val="00BD3D1D"/>
    <w:rsid w:val="00BD66ED"/>
    <w:rsid w:val="00BE446F"/>
    <w:rsid w:val="00BF7E1A"/>
    <w:rsid w:val="00C07610"/>
    <w:rsid w:val="00C13280"/>
    <w:rsid w:val="00C13B1A"/>
    <w:rsid w:val="00C15983"/>
    <w:rsid w:val="00C16C69"/>
    <w:rsid w:val="00C17D53"/>
    <w:rsid w:val="00C2175B"/>
    <w:rsid w:val="00C26CA5"/>
    <w:rsid w:val="00C36F7F"/>
    <w:rsid w:val="00C54A41"/>
    <w:rsid w:val="00C623A3"/>
    <w:rsid w:val="00C65A3C"/>
    <w:rsid w:val="00C7123A"/>
    <w:rsid w:val="00C712F2"/>
    <w:rsid w:val="00C723FE"/>
    <w:rsid w:val="00C84BA9"/>
    <w:rsid w:val="00C91A16"/>
    <w:rsid w:val="00C959C5"/>
    <w:rsid w:val="00CA2296"/>
    <w:rsid w:val="00CA49F3"/>
    <w:rsid w:val="00CB718A"/>
    <w:rsid w:val="00CC49F6"/>
    <w:rsid w:val="00CD45B6"/>
    <w:rsid w:val="00CD7358"/>
    <w:rsid w:val="00CE2852"/>
    <w:rsid w:val="00CE381C"/>
    <w:rsid w:val="00CE3B7C"/>
    <w:rsid w:val="00CE3BBE"/>
    <w:rsid w:val="00CF1ECB"/>
    <w:rsid w:val="00CF56B6"/>
    <w:rsid w:val="00D12878"/>
    <w:rsid w:val="00D1321D"/>
    <w:rsid w:val="00D132AD"/>
    <w:rsid w:val="00D144DB"/>
    <w:rsid w:val="00D15CA4"/>
    <w:rsid w:val="00D17246"/>
    <w:rsid w:val="00D1773E"/>
    <w:rsid w:val="00D21615"/>
    <w:rsid w:val="00D24B97"/>
    <w:rsid w:val="00D24F0A"/>
    <w:rsid w:val="00D25208"/>
    <w:rsid w:val="00D339BF"/>
    <w:rsid w:val="00D36BFD"/>
    <w:rsid w:val="00D46748"/>
    <w:rsid w:val="00D50953"/>
    <w:rsid w:val="00D554CA"/>
    <w:rsid w:val="00D5605A"/>
    <w:rsid w:val="00D620B0"/>
    <w:rsid w:val="00D6572C"/>
    <w:rsid w:val="00D75D67"/>
    <w:rsid w:val="00D761C6"/>
    <w:rsid w:val="00D80A4B"/>
    <w:rsid w:val="00D81739"/>
    <w:rsid w:val="00D82615"/>
    <w:rsid w:val="00D83A0F"/>
    <w:rsid w:val="00D8477F"/>
    <w:rsid w:val="00D91A7D"/>
    <w:rsid w:val="00D9366B"/>
    <w:rsid w:val="00D93C73"/>
    <w:rsid w:val="00D9521B"/>
    <w:rsid w:val="00D95D87"/>
    <w:rsid w:val="00DA0545"/>
    <w:rsid w:val="00DA068A"/>
    <w:rsid w:val="00DA24DE"/>
    <w:rsid w:val="00DA510E"/>
    <w:rsid w:val="00DC0C78"/>
    <w:rsid w:val="00DC0E7C"/>
    <w:rsid w:val="00DC45D6"/>
    <w:rsid w:val="00DD2298"/>
    <w:rsid w:val="00DE033E"/>
    <w:rsid w:val="00DE08CC"/>
    <w:rsid w:val="00DE1AAB"/>
    <w:rsid w:val="00DE211D"/>
    <w:rsid w:val="00DF3A6F"/>
    <w:rsid w:val="00DF5C4C"/>
    <w:rsid w:val="00DF6B8A"/>
    <w:rsid w:val="00DF7851"/>
    <w:rsid w:val="00E00D0F"/>
    <w:rsid w:val="00E02873"/>
    <w:rsid w:val="00E04CAE"/>
    <w:rsid w:val="00E04EFC"/>
    <w:rsid w:val="00E07B15"/>
    <w:rsid w:val="00E12C85"/>
    <w:rsid w:val="00E140E2"/>
    <w:rsid w:val="00E22BD4"/>
    <w:rsid w:val="00E24CED"/>
    <w:rsid w:val="00E27FDD"/>
    <w:rsid w:val="00E31DF9"/>
    <w:rsid w:val="00E32B4D"/>
    <w:rsid w:val="00E36519"/>
    <w:rsid w:val="00E37DBD"/>
    <w:rsid w:val="00E45979"/>
    <w:rsid w:val="00E5622E"/>
    <w:rsid w:val="00E6090F"/>
    <w:rsid w:val="00E62053"/>
    <w:rsid w:val="00E70963"/>
    <w:rsid w:val="00E710FF"/>
    <w:rsid w:val="00E71219"/>
    <w:rsid w:val="00E745CB"/>
    <w:rsid w:val="00E80346"/>
    <w:rsid w:val="00E93B2B"/>
    <w:rsid w:val="00E9409B"/>
    <w:rsid w:val="00E951DE"/>
    <w:rsid w:val="00EA0419"/>
    <w:rsid w:val="00EA1937"/>
    <w:rsid w:val="00EC1D2F"/>
    <w:rsid w:val="00EC3F9F"/>
    <w:rsid w:val="00ED0050"/>
    <w:rsid w:val="00ED0DF6"/>
    <w:rsid w:val="00ED1B55"/>
    <w:rsid w:val="00EF5E0A"/>
    <w:rsid w:val="00EF704B"/>
    <w:rsid w:val="00F05F2D"/>
    <w:rsid w:val="00F07D58"/>
    <w:rsid w:val="00F14763"/>
    <w:rsid w:val="00F231F1"/>
    <w:rsid w:val="00F242C2"/>
    <w:rsid w:val="00F26788"/>
    <w:rsid w:val="00F3250F"/>
    <w:rsid w:val="00F33254"/>
    <w:rsid w:val="00F3389B"/>
    <w:rsid w:val="00F33BEF"/>
    <w:rsid w:val="00F3728E"/>
    <w:rsid w:val="00F43D28"/>
    <w:rsid w:val="00F43F6D"/>
    <w:rsid w:val="00F470DE"/>
    <w:rsid w:val="00F54852"/>
    <w:rsid w:val="00F55B50"/>
    <w:rsid w:val="00F611D3"/>
    <w:rsid w:val="00F667D4"/>
    <w:rsid w:val="00F66881"/>
    <w:rsid w:val="00F67738"/>
    <w:rsid w:val="00F70395"/>
    <w:rsid w:val="00F72EE9"/>
    <w:rsid w:val="00F75F35"/>
    <w:rsid w:val="00F7796A"/>
    <w:rsid w:val="00F814B5"/>
    <w:rsid w:val="00F85E86"/>
    <w:rsid w:val="00F879A4"/>
    <w:rsid w:val="00F91706"/>
    <w:rsid w:val="00F93D30"/>
    <w:rsid w:val="00F94F2E"/>
    <w:rsid w:val="00F9600A"/>
    <w:rsid w:val="00FA0510"/>
    <w:rsid w:val="00FB2616"/>
    <w:rsid w:val="00FB34C8"/>
    <w:rsid w:val="00FB3787"/>
    <w:rsid w:val="00FB5818"/>
    <w:rsid w:val="00FB79B9"/>
    <w:rsid w:val="00FB7D71"/>
    <w:rsid w:val="00FC4A77"/>
    <w:rsid w:val="00FC79DD"/>
    <w:rsid w:val="00FD1AAB"/>
    <w:rsid w:val="00FE3B11"/>
    <w:rsid w:val="00FE4356"/>
    <w:rsid w:val="00FF160E"/>
    <w:rsid w:val="00FF423B"/>
    <w:rsid w:val="00FF4828"/>
    <w:rsid w:val="00FF60BC"/>
    <w:rsid w:val="00FF7842"/>
    <w:rsid w:val="00FFFFFC"/>
    <w:rsid w:val="0114C7A3"/>
    <w:rsid w:val="018BB442"/>
    <w:rsid w:val="0199951A"/>
    <w:rsid w:val="02BD1816"/>
    <w:rsid w:val="02E02FD4"/>
    <w:rsid w:val="03223266"/>
    <w:rsid w:val="0433B042"/>
    <w:rsid w:val="046203F2"/>
    <w:rsid w:val="04BD6B4F"/>
    <w:rsid w:val="05921198"/>
    <w:rsid w:val="05FD159D"/>
    <w:rsid w:val="0607CCD2"/>
    <w:rsid w:val="0676C3C8"/>
    <w:rsid w:val="06ACF7CB"/>
    <w:rsid w:val="073260FC"/>
    <w:rsid w:val="07341D0D"/>
    <w:rsid w:val="075C9A50"/>
    <w:rsid w:val="0798A895"/>
    <w:rsid w:val="08B70B2A"/>
    <w:rsid w:val="08C28F1D"/>
    <w:rsid w:val="094CE81D"/>
    <w:rsid w:val="096BBC77"/>
    <w:rsid w:val="0976FC92"/>
    <w:rsid w:val="09AE648A"/>
    <w:rsid w:val="09BB3EAB"/>
    <w:rsid w:val="09F3AA0A"/>
    <w:rsid w:val="0A31F018"/>
    <w:rsid w:val="0AA426F2"/>
    <w:rsid w:val="0AA90D51"/>
    <w:rsid w:val="0B0EBF19"/>
    <w:rsid w:val="0B38B8C3"/>
    <w:rsid w:val="0B570F0C"/>
    <w:rsid w:val="0BAB4946"/>
    <w:rsid w:val="0BB040C2"/>
    <w:rsid w:val="0C190F20"/>
    <w:rsid w:val="0C74767D"/>
    <w:rsid w:val="0C99B94A"/>
    <w:rsid w:val="0CB64760"/>
    <w:rsid w:val="0CDDCBB8"/>
    <w:rsid w:val="0D312377"/>
    <w:rsid w:val="0D6803F5"/>
    <w:rsid w:val="0DBE682A"/>
    <w:rsid w:val="0E47F372"/>
    <w:rsid w:val="0E7F088E"/>
    <w:rsid w:val="0F11AD40"/>
    <w:rsid w:val="0F9BA5B6"/>
    <w:rsid w:val="0FAB3DFE"/>
    <w:rsid w:val="0FAF2D06"/>
    <w:rsid w:val="0FD178B6"/>
    <w:rsid w:val="10300FD5"/>
    <w:rsid w:val="10AF4409"/>
    <w:rsid w:val="10C7A21D"/>
    <w:rsid w:val="11074B2D"/>
    <w:rsid w:val="11078E99"/>
    <w:rsid w:val="12156AAC"/>
    <w:rsid w:val="12480479"/>
    <w:rsid w:val="1275E6DD"/>
    <w:rsid w:val="12E37A98"/>
    <w:rsid w:val="132E97AA"/>
    <w:rsid w:val="13562744"/>
    <w:rsid w:val="1364B448"/>
    <w:rsid w:val="13B42F6A"/>
    <w:rsid w:val="142E4337"/>
    <w:rsid w:val="14593DE3"/>
    <w:rsid w:val="1482A351"/>
    <w:rsid w:val="15EA2C61"/>
    <w:rsid w:val="15FD0662"/>
    <w:rsid w:val="1696CD56"/>
    <w:rsid w:val="16CB4C24"/>
    <w:rsid w:val="170EA71C"/>
    <w:rsid w:val="171578CC"/>
    <w:rsid w:val="174EE7A6"/>
    <w:rsid w:val="17C6FFA3"/>
    <w:rsid w:val="180D4FD4"/>
    <w:rsid w:val="18222196"/>
    <w:rsid w:val="1826E9D8"/>
    <w:rsid w:val="191419C1"/>
    <w:rsid w:val="19369F62"/>
    <w:rsid w:val="194A00E8"/>
    <w:rsid w:val="19A7156A"/>
    <w:rsid w:val="1A1676EA"/>
    <w:rsid w:val="1A2CECB0"/>
    <w:rsid w:val="1A799E54"/>
    <w:rsid w:val="1A88E0ED"/>
    <w:rsid w:val="1AC4C0C1"/>
    <w:rsid w:val="1AD5C467"/>
    <w:rsid w:val="1ADDB64D"/>
    <w:rsid w:val="1AFA5EA6"/>
    <w:rsid w:val="1B078F26"/>
    <w:rsid w:val="1B7E5C9A"/>
    <w:rsid w:val="1B8C3F01"/>
    <w:rsid w:val="1BBE4530"/>
    <w:rsid w:val="1BCF1B60"/>
    <w:rsid w:val="1BDDF952"/>
    <w:rsid w:val="1C06D387"/>
    <w:rsid w:val="1C6D6624"/>
    <w:rsid w:val="1CA78B1A"/>
    <w:rsid w:val="1CC6FD40"/>
    <w:rsid w:val="1D54B8BC"/>
    <w:rsid w:val="1DA0A017"/>
    <w:rsid w:val="1DA4F635"/>
    <w:rsid w:val="1DB09443"/>
    <w:rsid w:val="1DB66E75"/>
    <w:rsid w:val="1E3DB931"/>
    <w:rsid w:val="1E585065"/>
    <w:rsid w:val="1E64B04E"/>
    <w:rsid w:val="1E81EEAB"/>
    <w:rsid w:val="1E8D803C"/>
    <w:rsid w:val="1EE36D33"/>
    <w:rsid w:val="1F2F548E"/>
    <w:rsid w:val="1F919FF9"/>
    <w:rsid w:val="1F923FC1"/>
    <w:rsid w:val="1F9BC94C"/>
    <w:rsid w:val="1FCEAF88"/>
    <w:rsid w:val="2049CB07"/>
    <w:rsid w:val="208563B7"/>
    <w:rsid w:val="20CB24EF"/>
    <w:rsid w:val="211B3177"/>
    <w:rsid w:val="212A1C81"/>
    <w:rsid w:val="217FB6CF"/>
    <w:rsid w:val="218900BB"/>
    <w:rsid w:val="22018551"/>
    <w:rsid w:val="2209E4A8"/>
    <w:rsid w:val="2222D7A2"/>
    <w:rsid w:val="223053D3"/>
    <w:rsid w:val="223FEC1B"/>
    <w:rsid w:val="2247B5C8"/>
    <w:rsid w:val="2292070F"/>
    <w:rsid w:val="22B4714C"/>
    <w:rsid w:val="22C4594B"/>
    <w:rsid w:val="22D36A0E"/>
    <w:rsid w:val="22E2811B"/>
    <w:rsid w:val="23259FC5"/>
    <w:rsid w:val="234723EC"/>
    <w:rsid w:val="2389267E"/>
    <w:rsid w:val="23B7BE12"/>
    <w:rsid w:val="243EA585"/>
    <w:rsid w:val="246C387E"/>
    <w:rsid w:val="247588CB"/>
    <w:rsid w:val="24B1FABC"/>
    <w:rsid w:val="24F49459"/>
    <w:rsid w:val="250BC3EA"/>
    <w:rsid w:val="25238A86"/>
    <w:rsid w:val="26041969"/>
    <w:rsid w:val="269A7861"/>
    <w:rsid w:val="271D037E"/>
    <w:rsid w:val="2721D9EE"/>
    <w:rsid w:val="2745574E"/>
    <w:rsid w:val="27536AF7"/>
    <w:rsid w:val="27CB164C"/>
    <w:rsid w:val="27F5ECB0"/>
    <w:rsid w:val="2819FD97"/>
    <w:rsid w:val="29298335"/>
    <w:rsid w:val="2966E6AD"/>
    <w:rsid w:val="2969E69D"/>
    <w:rsid w:val="297679DA"/>
    <w:rsid w:val="299B030C"/>
    <w:rsid w:val="29ACCE83"/>
    <w:rsid w:val="29C3D709"/>
    <w:rsid w:val="29D715B1"/>
    <w:rsid w:val="29F27A30"/>
    <w:rsid w:val="2A435C4D"/>
    <w:rsid w:val="2B510E57"/>
    <w:rsid w:val="2B5F42C3"/>
    <w:rsid w:val="2B86EE08"/>
    <w:rsid w:val="2BAB2A1E"/>
    <w:rsid w:val="2BB031C1"/>
    <w:rsid w:val="2BFC6E4E"/>
    <w:rsid w:val="2BFD05C6"/>
    <w:rsid w:val="2D13E077"/>
    <w:rsid w:val="2D21BB77"/>
    <w:rsid w:val="2D5680FC"/>
    <w:rsid w:val="2D9C9E61"/>
    <w:rsid w:val="2E997DD3"/>
    <w:rsid w:val="2EB2D806"/>
    <w:rsid w:val="2ED287C8"/>
    <w:rsid w:val="30103E38"/>
    <w:rsid w:val="3040C06F"/>
    <w:rsid w:val="307503E4"/>
    <w:rsid w:val="3081358F"/>
    <w:rsid w:val="308D8A46"/>
    <w:rsid w:val="30BBC668"/>
    <w:rsid w:val="30F60835"/>
    <w:rsid w:val="31BCE410"/>
    <w:rsid w:val="31D1E8DE"/>
    <w:rsid w:val="31E2596C"/>
    <w:rsid w:val="321D804D"/>
    <w:rsid w:val="32D55311"/>
    <w:rsid w:val="32FC971E"/>
    <w:rsid w:val="334A6EB0"/>
    <w:rsid w:val="334B5160"/>
    <w:rsid w:val="33B41B8C"/>
    <w:rsid w:val="342054FC"/>
    <w:rsid w:val="34B21E52"/>
    <w:rsid w:val="34D0FFD9"/>
    <w:rsid w:val="34D568E1"/>
    <w:rsid w:val="34DB2A5D"/>
    <w:rsid w:val="350514D9"/>
    <w:rsid w:val="355BEA23"/>
    <w:rsid w:val="356D97DE"/>
    <w:rsid w:val="3606288C"/>
    <w:rsid w:val="3606353D"/>
    <w:rsid w:val="364595B7"/>
    <w:rsid w:val="3669247E"/>
    <w:rsid w:val="36BCEDCC"/>
    <w:rsid w:val="36CFEF0B"/>
    <w:rsid w:val="3700F334"/>
    <w:rsid w:val="3748D0B1"/>
    <w:rsid w:val="375F19E7"/>
    <w:rsid w:val="37B7222C"/>
    <w:rsid w:val="37CB8E6F"/>
    <w:rsid w:val="38B01388"/>
    <w:rsid w:val="38D99B28"/>
    <w:rsid w:val="38F1BBD3"/>
    <w:rsid w:val="39251344"/>
    <w:rsid w:val="3991A8A5"/>
    <w:rsid w:val="39B4EB67"/>
    <w:rsid w:val="39C14A47"/>
    <w:rsid w:val="39C92E1C"/>
    <w:rsid w:val="39EE797E"/>
    <w:rsid w:val="3A93E0C8"/>
    <w:rsid w:val="3AB71DC1"/>
    <w:rsid w:val="3B25B123"/>
    <w:rsid w:val="3B78CB24"/>
    <w:rsid w:val="3B87287E"/>
    <w:rsid w:val="3BFBA05D"/>
    <w:rsid w:val="3C14C807"/>
    <w:rsid w:val="3C7CAAE6"/>
    <w:rsid w:val="3CE59CDE"/>
    <w:rsid w:val="3D071F54"/>
    <w:rsid w:val="3D1703FD"/>
    <w:rsid w:val="3D2FA4E7"/>
    <w:rsid w:val="3DC4C84F"/>
    <w:rsid w:val="3E1E91EA"/>
    <w:rsid w:val="3E66ED03"/>
    <w:rsid w:val="3E79617E"/>
    <w:rsid w:val="3EA4507B"/>
    <w:rsid w:val="3EC8DB0D"/>
    <w:rsid w:val="3F44715E"/>
    <w:rsid w:val="3F560D2B"/>
    <w:rsid w:val="3F7F669C"/>
    <w:rsid w:val="3F987C14"/>
    <w:rsid w:val="3FB8CE47"/>
    <w:rsid w:val="40250FC4"/>
    <w:rsid w:val="40278FF7"/>
    <w:rsid w:val="403BAFD5"/>
    <w:rsid w:val="405CA1D9"/>
    <w:rsid w:val="40898319"/>
    <w:rsid w:val="409A2773"/>
    <w:rsid w:val="40B2343C"/>
    <w:rsid w:val="40E6146A"/>
    <w:rsid w:val="40E80459"/>
    <w:rsid w:val="40FA1417"/>
    <w:rsid w:val="41990E6B"/>
    <w:rsid w:val="41C42641"/>
    <w:rsid w:val="4219CF87"/>
    <w:rsid w:val="42285D95"/>
    <w:rsid w:val="423E1730"/>
    <w:rsid w:val="42735B4C"/>
    <w:rsid w:val="42879613"/>
    <w:rsid w:val="42901A16"/>
    <w:rsid w:val="42D71B51"/>
    <w:rsid w:val="430B2A02"/>
    <w:rsid w:val="432D80E7"/>
    <w:rsid w:val="43629550"/>
    <w:rsid w:val="439AD4FC"/>
    <w:rsid w:val="4405D242"/>
    <w:rsid w:val="4443199B"/>
    <w:rsid w:val="449CC078"/>
    <w:rsid w:val="4518EED4"/>
    <w:rsid w:val="45888660"/>
    <w:rsid w:val="458B765D"/>
    <w:rsid w:val="45FC7DA7"/>
    <w:rsid w:val="462B0428"/>
    <w:rsid w:val="4663EA44"/>
    <w:rsid w:val="467F3C6E"/>
    <w:rsid w:val="46AED580"/>
    <w:rsid w:val="46FC5EC1"/>
    <w:rsid w:val="46FF12F9"/>
    <w:rsid w:val="4716B257"/>
    <w:rsid w:val="471E8FEA"/>
    <w:rsid w:val="474D53D4"/>
    <w:rsid w:val="47BF4845"/>
    <w:rsid w:val="47EB22AC"/>
    <w:rsid w:val="47FE3ED5"/>
    <w:rsid w:val="48320A64"/>
    <w:rsid w:val="48A33587"/>
    <w:rsid w:val="48BAF0D0"/>
    <w:rsid w:val="49363EE0"/>
    <w:rsid w:val="4ADC96D4"/>
    <w:rsid w:val="4B37FFE9"/>
    <w:rsid w:val="4B69B6B9"/>
    <w:rsid w:val="4B74BFC2"/>
    <w:rsid w:val="4B782F09"/>
    <w:rsid w:val="4B7CE9CE"/>
    <w:rsid w:val="4B90BFEE"/>
    <w:rsid w:val="4BCE384F"/>
    <w:rsid w:val="4BE314B1"/>
    <w:rsid w:val="4C17B874"/>
    <w:rsid w:val="4C4DF8E8"/>
    <w:rsid w:val="4C68F20C"/>
    <w:rsid w:val="4C6B35BC"/>
    <w:rsid w:val="4C6CF496"/>
    <w:rsid w:val="4D51C884"/>
    <w:rsid w:val="4D582178"/>
    <w:rsid w:val="4D5D0BD7"/>
    <w:rsid w:val="4E07204D"/>
    <w:rsid w:val="4E1C51D8"/>
    <w:rsid w:val="4E504521"/>
    <w:rsid w:val="4E651DDB"/>
    <w:rsid w:val="4F47087C"/>
    <w:rsid w:val="4F49BEF8"/>
    <w:rsid w:val="4F9D2E37"/>
    <w:rsid w:val="4FD5D40E"/>
    <w:rsid w:val="5030FC03"/>
    <w:rsid w:val="50681D2D"/>
    <w:rsid w:val="50E8B844"/>
    <w:rsid w:val="50FD935E"/>
    <w:rsid w:val="51497AB9"/>
    <w:rsid w:val="518FED6C"/>
    <w:rsid w:val="5195EE36"/>
    <w:rsid w:val="51D9C22D"/>
    <w:rsid w:val="522EF7A6"/>
    <w:rsid w:val="5260AF79"/>
    <w:rsid w:val="52B43EB8"/>
    <w:rsid w:val="52E352DC"/>
    <w:rsid w:val="5308EB58"/>
    <w:rsid w:val="5334B9EA"/>
    <w:rsid w:val="5334F11B"/>
    <w:rsid w:val="533885D1"/>
    <w:rsid w:val="5365C75D"/>
    <w:rsid w:val="53A4ED4E"/>
    <w:rsid w:val="53B0C6F0"/>
    <w:rsid w:val="53F0D4A9"/>
    <w:rsid w:val="543CBC04"/>
    <w:rsid w:val="545646DB"/>
    <w:rsid w:val="545C9B35"/>
    <w:rsid w:val="54857199"/>
    <w:rsid w:val="548595DE"/>
    <w:rsid w:val="54A4BBB9"/>
    <w:rsid w:val="553AB200"/>
    <w:rsid w:val="555EDD3F"/>
    <w:rsid w:val="5574B97C"/>
    <w:rsid w:val="56299427"/>
    <w:rsid w:val="5660DC14"/>
    <w:rsid w:val="5680FF75"/>
    <w:rsid w:val="569244E4"/>
    <w:rsid w:val="56F0CF52"/>
    <w:rsid w:val="570B4ABF"/>
    <w:rsid w:val="573BA880"/>
    <w:rsid w:val="57B69CB5"/>
    <w:rsid w:val="5802AB5A"/>
    <w:rsid w:val="5810819A"/>
    <w:rsid w:val="58523083"/>
    <w:rsid w:val="585484A5"/>
    <w:rsid w:val="58C73A29"/>
    <w:rsid w:val="59131D24"/>
    <w:rsid w:val="59285965"/>
    <w:rsid w:val="59408F40"/>
    <w:rsid w:val="59453222"/>
    <w:rsid w:val="594FF4B7"/>
    <w:rsid w:val="59CBD34C"/>
    <w:rsid w:val="59D35B30"/>
    <w:rsid w:val="5A45F752"/>
    <w:rsid w:val="5A4B0CBD"/>
    <w:rsid w:val="5A8E429F"/>
    <w:rsid w:val="5A9A5E0A"/>
    <w:rsid w:val="5AE64565"/>
    <w:rsid w:val="5AEB002A"/>
    <w:rsid w:val="5AEF9A2C"/>
    <w:rsid w:val="5B2DC44D"/>
    <w:rsid w:val="5B400300"/>
    <w:rsid w:val="5BB0C881"/>
    <w:rsid w:val="5C563C15"/>
    <w:rsid w:val="5C9F6C08"/>
    <w:rsid w:val="5CCF0480"/>
    <w:rsid w:val="5CD01D98"/>
    <w:rsid w:val="5CD58505"/>
    <w:rsid w:val="5CFA632B"/>
    <w:rsid w:val="5D3E80D9"/>
    <w:rsid w:val="5DBAA352"/>
    <w:rsid w:val="5DD84D28"/>
    <w:rsid w:val="5E283DEC"/>
    <w:rsid w:val="5E36E8E7"/>
    <w:rsid w:val="5EDAA0B6"/>
    <w:rsid w:val="5EDAED12"/>
    <w:rsid w:val="5EE0F092"/>
    <w:rsid w:val="60393CB8"/>
    <w:rsid w:val="61534BE7"/>
    <w:rsid w:val="6193A1D1"/>
    <w:rsid w:val="62C78061"/>
    <w:rsid w:val="6305B94F"/>
    <w:rsid w:val="6308DDE4"/>
    <w:rsid w:val="63A7A09A"/>
    <w:rsid w:val="63ED525A"/>
    <w:rsid w:val="641AA23D"/>
    <w:rsid w:val="647A3925"/>
    <w:rsid w:val="64DBC114"/>
    <w:rsid w:val="64F4A2B8"/>
    <w:rsid w:val="6578ABA2"/>
    <w:rsid w:val="65821893"/>
    <w:rsid w:val="6596E03A"/>
    <w:rsid w:val="66766866"/>
    <w:rsid w:val="66AEE6D9"/>
    <w:rsid w:val="66C477F3"/>
    <w:rsid w:val="66DA5851"/>
    <w:rsid w:val="66E5CD21"/>
    <w:rsid w:val="671B5649"/>
    <w:rsid w:val="67C5C48C"/>
    <w:rsid w:val="67E812FC"/>
    <w:rsid w:val="68315214"/>
    <w:rsid w:val="68D5E1A2"/>
    <w:rsid w:val="68F58A31"/>
    <w:rsid w:val="69372721"/>
    <w:rsid w:val="698ED253"/>
    <w:rsid w:val="6A12AE93"/>
    <w:rsid w:val="6A25CAA8"/>
    <w:rsid w:val="6A421938"/>
    <w:rsid w:val="6A6021C5"/>
    <w:rsid w:val="6A6D1E7C"/>
    <w:rsid w:val="6AB905D7"/>
    <w:rsid w:val="6BB8D442"/>
    <w:rsid w:val="6C2AA5D5"/>
    <w:rsid w:val="6C37ACD4"/>
    <w:rsid w:val="6C4BBDD7"/>
    <w:rsid w:val="6C50A2F8"/>
    <w:rsid w:val="6C6118E1"/>
    <w:rsid w:val="6C79124E"/>
    <w:rsid w:val="6C8725F7"/>
    <w:rsid w:val="6D2B5E11"/>
    <w:rsid w:val="6DD2EBB0"/>
    <w:rsid w:val="6E5086F2"/>
    <w:rsid w:val="6E6AC989"/>
    <w:rsid w:val="6EEB774D"/>
    <w:rsid w:val="6F16C3E3"/>
    <w:rsid w:val="6F80C036"/>
    <w:rsid w:val="6FC0398D"/>
    <w:rsid w:val="6FDD478B"/>
    <w:rsid w:val="6FEC5753"/>
    <w:rsid w:val="700475A1"/>
    <w:rsid w:val="70913DA5"/>
    <w:rsid w:val="70A67926"/>
    <w:rsid w:val="71EFCCFC"/>
    <w:rsid w:val="72560CE5"/>
    <w:rsid w:val="72B56C9B"/>
    <w:rsid w:val="734A46F4"/>
    <w:rsid w:val="73948C62"/>
    <w:rsid w:val="73D46648"/>
    <w:rsid w:val="73ED8941"/>
    <w:rsid w:val="744D4C80"/>
    <w:rsid w:val="7466C0FC"/>
    <w:rsid w:val="74F4E554"/>
    <w:rsid w:val="750C1397"/>
    <w:rsid w:val="7523E06F"/>
    <w:rsid w:val="755E64BA"/>
    <w:rsid w:val="757DE60B"/>
    <w:rsid w:val="7589F6DE"/>
    <w:rsid w:val="75AA4C15"/>
    <w:rsid w:val="75ADBA32"/>
    <w:rsid w:val="7603FF18"/>
    <w:rsid w:val="76ADABB0"/>
    <w:rsid w:val="76C33428"/>
    <w:rsid w:val="7737A426"/>
    <w:rsid w:val="77473C6E"/>
    <w:rsid w:val="776ABE2E"/>
    <w:rsid w:val="77AB32A9"/>
    <w:rsid w:val="787543AB"/>
    <w:rsid w:val="78CBAF3A"/>
    <w:rsid w:val="7A172F18"/>
    <w:rsid w:val="7A27B3AB"/>
    <w:rsid w:val="7A6C3CEF"/>
    <w:rsid w:val="7AC438C6"/>
    <w:rsid w:val="7AC8A874"/>
    <w:rsid w:val="7AD8CD8F"/>
    <w:rsid w:val="7B50FEA1"/>
    <w:rsid w:val="7B61C8F8"/>
    <w:rsid w:val="7B7FDBEC"/>
    <w:rsid w:val="7BDA76BA"/>
    <w:rsid w:val="7C0E5747"/>
    <w:rsid w:val="7C2928D0"/>
    <w:rsid w:val="7C3CF0B1"/>
    <w:rsid w:val="7C6DEE5F"/>
    <w:rsid w:val="7CC88C6E"/>
    <w:rsid w:val="7CEDC4A3"/>
    <w:rsid w:val="7CF6E01E"/>
    <w:rsid w:val="7CFD9959"/>
    <w:rsid w:val="7D066020"/>
    <w:rsid w:val="7D62C96E"/>
    <w:rsid w:val="7D82F90B"/>
    <w:rsid w:val="7E46714F"/>
    <w:rsid w:val="7E5F5A09"/>
    <w:rsid w:val="7E7CBAE3"/>
    <w:rsid w:val="7EA3EB56"/>
    <w:rsid w:val="7F8D2CAD"/>
    <w:rsid w:val="7F98BC76"/>
    <w:rsid w:val="7FCDD954"/>
    <w:rsid w:val="7FFBFE50"/>
    <w:rsid w:val="7FFE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9BCF"/>
  <w15:chartTrackingRefBased/>
  <w15:docId w15:val="{D34780A8-EC16-44F0-8BCB-52E6A248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F0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099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E1D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704B"/>
    <w:rPr>
      <w:color w:val="808080"/>
    </w:rPr>
  </w:style>
  <w:style w:type="table" w:styleId="TableGrid">
    <w:name w:val="Table Grid"/>
    <w:basedOn w:val="TableNormal"/>
    <w:uiPriority w:val="59"/>
    <w:rsid w:val="007D64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9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F936DE45DD623B45B34FAC22BAAE67BB" ma:contentTypeVersion="7" ma:contentTypeDescription="צור מסמך חדש." ma:contentTypeScope="" ma:versionID="62456a6070417fb3de63ec5a4f2b3a4b">
  <xsd:schema xmlns:xsd="http://www.w3.org/2001/XMLSchema" xmlns:xs="http://www.w3.org/2001/XMLSchema" xmlns:p="http://schemas.microsoft.com/office/2006/metadata/properties" xmlns:ns3="c925096d-dd5e-454d-804d-1a9fe8c69aeb" xmlns:ns4="3a0a7ba4-d2d7-4f97-a22c-8a878779c37d" targetNamespace="http://schemas.microsoft.com/office/2006/metadata/properties" ma:root="true" ma:fieldsID="2f87cf59d06ed81f4f13add5b4193408" ns3:_="" ns4:_="">
    <xsd:import namespace="c925096d-dd5e-454d-804d-1a9fe8c69aeb"/>
    <xsd:import namespace="3a0a7ba4-d2d7-4f97-a22c-8a878779c3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5096d-dd5e-454d-804d-1a9fe8c69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a7ba4-d2d7-4f97-a22c-8a878779c3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של רמז לשיתוף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45D799-A436-4028-9371-33350AE7B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25096d-dd5e-454d-804d-1a9fe8c69aeb"/>
    <ds:schemaRef ds:uri="3a0a7ba4-d2d7-4f97-a22c-8a878779c3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605701-7B9E-4B0A-A4A3-17545EBDC6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70CD9C-EC92-4589-8290-0FD5AF15BB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2351</Words>
  <Characters>13401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bass</dc:creator>
  <cp:keywords/>
  <dc:description/>
  <cp:lastModifiedBy>itay lorber</cp:lastModifiedBy>
  <cp:revision>3</cp:revision>
  <cp:lastPrinted>2021-02-19T08:15:00Z</cp:lastPrinted>
  <dcterms:created xsi:type="dcterms:W3CDTF">2021-02-19T08:19:00Z</dcterms:created>
  <dcterms:modified xsi:type="dcterms:W3CDTF">2021-09-12T10:05:00Z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0x010100F936DE45DD623B45B34FAC22BAAE67BB</vt:lpwstr>
  </property>
</Properties>
</file>